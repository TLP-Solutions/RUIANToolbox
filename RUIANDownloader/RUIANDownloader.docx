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C96" w:rsidRDefault="000D4C96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AD02E2" w:rsidRDefault="0067209E" w:rsidP="00AD02E2">
      <w:pPr>
        <w:jc w:val="center"/>
        <w:rPr>
          <w:sz w:val="44"/>
        </w:rPr>
      </w:pPr>
      <w:bookmarkStart w:id="0" w:name="_GoBack"/>
      <w:bookmarkEnd w:id="0"/>
      <w:r>
        <w:rPr>
          <w:sz w:val="44"/>
        </w:rPr>
        <w:t xml:space="preserve">RÚIAN </w:t>
      </w:r>
      <w:r w:rsidR="00910431">
        <w:rPr>
          <w:sz w:val="44"/>
        </w:rPr>
        <w:t>Downloader</w:t>
      </w:r>
    </w:p>
    <w:p w:rsidR="00AD02E2" w:rsidRPr="00A029A7" w:rsidRDefault="00AD02E2" w:rsidP="00AD02E2">
      <w:pPr>
        <w:jc w:val="center"/>
        <w:rPr>
          <w:sz w:val="44"/>
        </w:rPr>
      </w:pPr>
    </w:p>
    <w:p w:rsidR="00AD02E2" w:rsidRDefault="00AD02E2" w:rsidP="00AD02E2">
      <w:pPr>
        <w:rPr>
          <w:sz w:val="36"/>
          <w:szCs w:val="36"/>
        </w:rPr>
      </w:pPr>
    </w:p>
    <w:p w:rsidR="00AD02E2" w:rsidRPr="00550023" w:rsidRDefault="00AD02E2" w:rsidP="00AD02E2">
      <w:pPr>
        <w:rPr>
          <w:i/>
          <w:sz w:val="28"/>
          <w:szCs w:val="36"/>
        </w:rPr>
      </w:pPr>
      <w:r>
        <w:rPr>
          <w:sz w:val="36"/>
          <w:szCs w:val="36"/>
        </w:rPr>
        <w:t xml:space="preserve"> </w:t>
      </w:r>
      <w:r w:rsidRPr="00550023">
        <w:rPr>
          <w:i/>
          <w:sz w:val="28"/>
          <w:szCs w:val="36"/>
        </w:rPr>
        <w:t xml:space="preserve">Příloha k průběžné zprávě za rok </w:t>
      </w:r>
      <w:r w:rsidR="001876BB">
        <w:rPr>
          <w:i/>
          <w:sz w:val="28"/>
          <w:szCs w:val="36"/>
        </w:rPr>
        <w:t>11</w:t>
      </w:r>
      <w:sdt>
        <w:sdtPr>
          <w:rPr>
            <w:i/>
            <w:sz w:val="28"/>
            <w:szCs w:val="36"/>
          </w:rPr>
          <w:id w:val="-1365742747"/>
          <w:placeholder>
            <w:docPart w:val="C6C22338CA494439A44376D147FDF1C4"/>
          </w:placeholder>
        </w:sdtPr>
        <w:sdtContent>
          <w:r>
            <w:rPr>
              <w:i/>
              <w:sz w:val="28"/>
              <w:szCs w:val="36"/>
            </w:rPr>
            <w:t>/201</w:t>
          </w:r>
          <w:r w:rsidR="000B31DD">
            <w:rPr>
              <w:i/>
              <w:sz w:val="28"/>
              <w:szCs w:val="36"/>
            </w:rPr>
            <w:t>3</w:t>
          </w:r>
          <w:r>
            <w:rPr>
              <w:i/>
              <w:sz w:val="28"/>
              <w:szCs w:val="36"/>
            </w:rPr>
            <w:t xml:space="preserve"> – </w:t>
          </w:r>
          <w:r w:rsidR="001876BB">
            <w:rPr>
              <w:i/>
              <w:sz w:val="28"/>
              <w:szCs w:val="36"/>
            </w:rPr>
            <w:t>5/2014</w:t>
          </w:r>
        </w:sdtContent>
      </w:sdt>
    </w:p>
    <w:p w:rsidR="00AD02E2" w:rsidRPr="001A4BBC" w:rsidRDefault="00AD02E2" w:rsidP="00AD02E2">
      <w:pPr>
        <w:rPr>
          <w:sz w:val="36"/>
          <w:szCs w:val="36"/>
        </w:rPr>
      </w:pPr>
    </w:p>
    <w:p w:rsidR="00AD02E2" w:rsidRPr="001A4BBC" w:rsidRDefault="00AD02E2" w:rsidP="00AD02E2">
      <w:pPr>
        <w:rPr>
          <w:sz w:val="36"/>
          <w:szCs w:val="36"/>
        </w:rPr>
      </w:pPr>
      <w:r w:rsidRPr="001A4BBC">
        <w:rPr>
          <w:sz w:val="36"/>
          <w:szCs w:val="36"/>
        </w:rPr>
        <w:t>Číslo projektu:</w:t>
      </w:r>
      <w:r>
        <w:rPr>
          <w:sz w:val="36"/>
          <w:szCs w:val="36"/>
        </w:rPr>
        <w:t xml:space="preserve"> TB01CUZK004</w:t>
      </w:r>
    </w:p>
    <w:p w:rsidR="00AD02E2" w:rsidRPr="001A4BBC" w:rsidRDefault="00AD02E2" w:rsidP="00AD02E2">
      <w:pPr>
        <w:rPr>
          <w:sz w:val="36"/>
          <w:szCs w:val="36"/>
        </w:rPr>
      </w:pPr>
    </w:p>
    <w:p w:rsidR="00AD02E2" w:rsidRPr="001A4BBC" w:rsidRDefault="00AD02E2" w:rsidP="00AD02E2">
      <w:pPr>
        <w:rPr>
          <w:sz w:val="36"/>
          <w:szCs w:val="36"/>
        </w:rPr>
      </w:pPr>
      <w:r w:rsidRPr="001A4BBC">
        <w:rPr>
          <w:sz w:val="36"/>
          <w:szCs w:val="36"/>
        </w:rPr>
        <w:t>Název projektu:</w:t>
      </w:r>
      <w:r>
        <w:rPr>
          <w:sz w:val="36"/>
          <w:szCs w:val="36"/>
        </w:rPr>
        <w:t xml:space="preserve"> </w:t>
      </w:r>
      <w:sdt>
        <w:sdtPr>
          <w:rPr>
            <w:sz w:val="36"/>
            <w:szCs w:val="36"/>
          </w:rPr>
          <w:id w:val="311919034"/>
          <w:placeholder>
            <w:docPart w:val="D9CC65A33AAF46A8ADCDC6FA4C8CC57D"/>
          </w:placeholder>
        </w:sdtPr>
        <w:sdtContent>
          <w:r w:rsidRPr="00E91611">
            <w:rPr>
              <w:sz w:val="36"/>
              <w:szCs w:val="36"/>
            </w:rPr>
            <w:t xml:space="preserve">Výzkum uplatnění závěrů projektu </w:t>
          </w:r>
          <w:r w:rsidRPr="00F06FC1">
            <w:rPr>
              <w:i/>
              <w:sz w:val="36"/>
              <w:szCs w:val="36"/>
            </w:rPr>
            <w:t>e</w:t>
          </w:r>
          <w:r w:rsidRPr="00E91611">
            <w:rPr>
              <w:sz w:val="36"/>
              <w:szCs w:val="36"/>
            </w:rPr>
            <w:t>Content</w:t>
          </w:r>
          <w:r w:rsidRPr="00F06FC1">
            <w:rPr>
              <w:i/>
              <w:sz w:val="36"/>
              <w:szCs w:val="36"/>
            </w:rPr>
            <w:t>plus</w:t>
          </w:r>
          <w:r w:rsidRPr="00E91611">
            <w:rPr>
              <w:sz w:val="36"/>
              <w:szCs w:val="36"/>
            </w:rPr>
            <w:t xml:space="preserve"> </w:t>
          </w:r>
          <w:r>
            <w:rPr>
              <w:sz w:val="36"/>
              <w:szCs w:val="36"/>
            </w:rPr>
            <w:t>s názvem EURADIN v podmínkách RÚ</w:t>
          </w:r>
          <w:r w:rsidRPr="00E91611">
            <w:rPr>
              <w:sz w:val="36"/>
              <w:szCs w:val="36"/>
            </w:rPr>
            <w:t>IAN</w:t>
          </w:r>
        </w:sdtContent>
      </w:sdt>
    </w:p>
    <w:p w:rsidR="00AD02E2" w:rsidRPr="001A4BBC" w:rsidRDefault="00AD02E2" w:rsidP="00AD02E2">
      <w:pPr>
        <w:rPr>
          <w:sz w:val="36"/>
          <w:szCs w:val="36"/>
        </w:rPr>
      </w:pPr>
    </w:p>
    <w:p w:rsidR="00AD02E2" w:rsidRPr="001A4BBC" w:rsidRDefault="00AD02E2" w:rsidP="00AD02E2">
      <w:pPr>
        <w:rPr>
          <w:sz w:val="36"/>
          <w:szCs w:val="36"/>
        </w:rPr>
      </w:pPr>
      <w:r w:rsidRPr="001A4BBC">
        <w:rPr>
          <w:sz w:val="36"/>
          <w:szCs w:val="36"/>
        </w:rPr>
        <w:t>Předkládá:</w:t>
      </w:r>
    </w:p>
    <w:p w:rsidR="00AD02E2" w:rsidRDefault="00AD02E2" w:rsidP="00AD02E2">
      <w:pPr>
        <w:rPr>
          <w:sz w:val="28"/>
          <w:szCs w:val="36"/>
        </w:rPr>
      </w:pPr>
    </w:p>
    <w:p w:rsidR="00AD02E2" w:rsidRPr="00550023" w:rsidRDefault="00AD02E2" w:rsidP="00AD02E2">
      <w:pPr>
        <w:rPr>
          <w:i/>
          <w:sz w:val="28"/>
          <w:szCs w:val="36"/>
        </w:rPr>
      </w:pPr>
      <w:r w:rsidRPr="00550023">
        <w:rPr>
          <w:i/>
          <w:sz w:val="28"/>
          <w:szCs w:val="36"/>
        </w:rPr>
        <w:t>Název organizace:</w:t>
      </w:r>
      <w:r>
        <w:rPr>
          <w:i/>
          <w:sz w:val="28"/>
          <w:szCs w:val="36"/>
        </w:rPr>
        <w:t xml:space="preserve"> </w:t>
      </w:r>
      <w:r w:rsidRPr="00E91611">
        <w:rPr>
          <w:i/>
          <w:sz w:val="24"/>
        </w:rPr>
        <w:t xml:space="preserve">Výzkumný ústav geodetický, topografický </w:t>
      </w:r>
      <w:r w:rsidR="00554571">
        <w:rPr>
          <w:i/>
          <w:sz w:val="24"/>
        </w:rPr>
        <w:br/>
        <w:t xml:space="preserve">                                </w:t>
      </w:r>
      <w:r w:rsidRPr="00E91611">
        <w:rPr>
          <w:i/>
          <w:sz w:val="24"/>
        </w:rPr>
        <w:t>a kartografický, v.v.i</w:t>
      </w:r>
      <w:r>
        <w:rPr>
          <w:rFonts w:cs="Arial"/>
          <w:szCs w:val="22"/>
        </w:rPr>
        <w:t>.</w:t>
      </w:r>
    </w:p>
    <w:p w:rsidR="00AD02E2" w:rsidRPr="00550023" w:rsidRDefault="00AD02E2" w:rsidP="00AD02E2">
      <w:pPr>
        <w:rPr>
          <w:i/>
          <w:sz w:val="28"/>
          <w:szCs w:val="36"/>
        </w:rPr>
      </w:pPr>
    </w:p>
    <w:p w:rsidR="00AD02E2" w:rsidRPr="00550023" w:rsidRDefault="00AD02E2" w:rsidP="00AD02E2">
      <w:pPr>
        <w:rPr>
          <w:i/>
          <w:sz w:val="28"/>
          <w:szCs w:val="36"/>
        </w:rPr>
      </w:pPr>
      <w:r w:rsidRPr="00550023">
        <w:rPr>
          <w:i/>
          <w:sz w:val="28"/>
          <w:szCs w:val="36"/>
        </w:rPr>
        <w:t>Jméno řešitele:</w:t>
      </w:r>
      <w:r>
        <w:rPr>
          <w:i/>
          <w:sz w:val="28"/>
          <w:szCs w:val="36"/>
        </w:rPr>
        <w:t xml:space="preserve"> Ing. Radek Augustýn</w:t>
      </w:r>
    </w:p>
    <w:p w:rsidR="00AD02E2" w:rsidRPr="001A4BBC" w:rsidRDefault="00AD02E2" w:rsidP="00AD02E2">
      <w:pPr>
        <w:rPr>
          <w:sz w:val="36"/>
          <w:szCs w:val="36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0D4C96" w:rsidRDefault="000D4C96">
      <w:pPr>
        <w:pStyle w:val="Obsah1"/>
        <w:tabs>
          <w:tab w:val="right" w:leader="dot" w:pos="9062"/>
        </w:tabs>
        <w:rPr>
          <w:b/>
        </w:rPr>
      </w:pPr>
      <w:r>
        <w:rPr>
          <w:b/>
        </w:rPr>
        <w:lastRenderedPageBreak/>
        <w:t>Obsah</w:t>
      </w:r>
    </w:p>
    <w:p w:rsidR="00100C3A" w:rsidRDefault="004C5D1B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r>
        <w:fldChar w:fldCharType="begin"/>
      </w:r>
      <w:r w:rsidR="000D4C96">
        <w:instrText xml:space="preserve"> TOC \o "1-3" \h \z \u </w:instrText>
      </w:r>
      <w:r>
        <w:fldChar w:fldCharType="separate"/>
      </w:r>
      <w:hyperlink w:anchor="_Toc386095087" w:history="1">
        <w:r w:rsidR="00100C3A" w:rsidRPr="00A139DE">
          <w:rPr>
            <w:rStyle w:val="Hypertextovodkaz"/>
            <w:noProof/>
          </w:rPr>
          <w:t>Základní informace</w:t>
        </w:r>
        <w:r w:rsidR="00100C3A">
          <w:rPr>
            <w:noProof/>
            <w:webHidden/>
          </w:rPr>
          <w:tab/>
        </w:r>
        <w:r w:rsidR="00100C3A">
          <w:rPr>
            <w:noProof/>
            <w:webHidden/>
          </w:rPr>
          <w:fldChar w:fldCharType="begin"/>
        </w:r>
        <w:r w:rsidR="00100C3A">
          <w:rPr>
            <w:noProof/>
            <w:webHidden/>
          </w:rPr>
          <w:instrText xml:space="preserve"> PAGEREF _Toc386095087 \h </w:instrText>
        </w:r>
        <w:r w:rsidR="00100C3A">
          <w:rPr>
            <w:noProof/>
            <w:webHidden/>
          </w:rPr>
        </w:r>
        <w:r w:rsidR="00100C3A">
          <w:rPr>
            <w:noProof/>
            <w:webHidden/>
          </w:rPr>
          <w:fldChar w:fldCharType="separate"/>
        </w:r>
        <w:r w:rsidR="00100C3A">
          <w:rPr>
            <w:noProof/>
            <w:webHidden/>
          </w:rPr>
          <w:t>3</w:t>
        </w:r>
        <w:r w:rsidR="00100C3A">
          <w:rPr>
            <w:noProof/>
            <w:webHidden/>
          </w:rPr>
          <w:fldChar w:fldCharType="end"/>
        </w:r>
      </w:hyperlink>
    </w:p>
    <w:p w:rsidR="00100C3A" w:rsidRDefault="00100C3A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6095088" w:history="1">
        <w:r w:rsidRPr="00A139DE">
          <w:rPr>
            <w:rStyle w:val="Hypertextovodkaz"/>
            <w:noProof/>
          </w:rPr>
          <w:t>Instalace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_Toc386095088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00C3A" w:rsidRDefault="00100C3A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6095089" w:history="1">
        <w:r w:rsidRPr="00A139DE">
          <w:rPr>
            <w:rStyle w:val="Hypertextovodkaz"/>
            <w:noProof/>
          </w:rPr>
          <w:t>Nároky a systém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_Toc386095089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00C3A" w:rsidRDefault="00100C3A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6095090" w:history="1">
        <w:r w:rsidRPr="00A139DE">
          <w:rPr>
            <w:rStyle w:val="Hypertextovodkaz"/>
            <w:noProof/>
          </w:rPr>
          <w:t>Modul RUIANDownloader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_Toc386095090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00C3A" w:rsidRDefault="00100C3A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6095091" w:history="1">
        <w:r w:rsidRPr="00A139DE">
          <w:rPr>
            <w:rStyle w:val="Hypertextovodkaz"/>
            <w:noProof/>
          </w:rPr>
          <w:t>Konfigurace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_Toc386095091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00C3A" w:rsidRDefault="00100C3A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6095092" w:history="1">
        <w:r w:rsidRPr="00A139DE">
          <w:rPr>
            <w:rStyle w:val="Hypertextovodkaz"/>
            <w:noProof/>
          </w:rPr>
          <w:t>Adresář se staženými daty DataDir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_Toc386095092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00C3A" w:rsidRDefault="00100C3A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6095093" w:history="1">
        <w:r w:rsidRPr="00A139DE">
          <w:rPr>
            <w:rStyle w:val="Hypertextovodkaz"/>
            <w:noProof/>
          </w:rPr>
          <w:t>Rozbalování archivů po stažení UncompressDownloadedFiles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_Toc386095093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00C3A" w:rsidRDefault="00100C3A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6095094" w:history="1">
        <w:r w:rsidRPr="00A139DE">
          <w:rPr>
            <w:rStyle w:val="Hypertextovodkaz"/>
            <w:noProof/>
          </w:rPr>
          <w:t>Nastavení rozsahu stahování DownloadFullDatabase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_Toc386095094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00C3A" w:rsidRDefault="00100C3A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6095095" w:history="1">
        <w:r w:rsidRPr="00A139DE">
          <w:rPr>
            <w:rStyle w:val="Hypertextovodkaz"/>
            <w:noProof/>
          </w:rPr>
          <w:t>Příklad nastaveného konfiguračního souboru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_Toc386095095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00C3A" w:rsidRDefault="00100C3A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6095096" w:history="1">
        <w:r w:rsidRPr="00A139DE">
          <w:rPr>
            <w:rStyle w:val="Hypertextovodkaz"/>
            <w:noProof/>
          </w:rPr>
          <w:t>Nastavení parametrů v příkazovém řádku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_Toc386095096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00C3A" w:rsidRDefault="00100C3A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6095097" w:history="1">
        <w:r w:rsidRPr="00A139DE">
          <w:rPr>
            <w:rStyle w:val="Hypertextovodkaz"/>
            <w:noProof/>
          </w:rPr>
          <w:t>Spouštění modulu RUIANDownloader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_Toc386095097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00C3A" w:rsidRDefault="00100C3A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6095098" w:history="1">
        <w:r w:rsidRPr="00A139DE">
          <w:rPr>
            <w:rStyle w:val="Hypertextovodkaz"/>
            <w:noProof/>
          </w:rPr>
          <w:t>Informace o výsledcích a průběhu stahování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_Toc386095098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00C3A" w:rsidRDefault="00100C3A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6095099" w:history="1">
        <w:r w:rsidRPr="00A139DE">
          <w:rPr>
            <w:rStyle w:val="Hypertextovodkaz"/>
            <w:noProof/>
          </w:rPr>
          <w:t>Index.html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_Toc386095099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00C3A" w:rsidRDefault="00100C3A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6095100" w:history="1">
        <w:r w:rsidRPr="00A139DE">
          <w:rPr>
            <w:rStyle w:val="Hypertextovodkaz"/>
            <w:noProof/>
          </w:rPr>
          <w:t>RUIANDownlaoder.log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_Toc386095100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00C3A" w:rsidRDefault="00100C3A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6095101" w:history="1">
        <w:r w:rsidRPr="00A139DE">
          <w:rPr>
            <w:rStyle w:val="Hypertextovodkaz"/>
            <w:noProof/>
          </w:rPr>
          <w:t>Použité zkratky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_Toc386095101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43982" w:rsidRDefault="004C5D1B">
      <w:r>
        <w:fldChar w:fldCharType="end"/>
      </w:r>
    </w:p>
    <w:p w:rsidR="00AB6279" w:rsidRDefault="00743982" w:rsidP="00AB6279">
      <w:pPr>
        <w:sectPr w:rsidR="00AB6279" w:rsidSect="00587103">
          <w:headerReference w:type="default" r:id="rId8"/>
          <w:footerReference w:type="default" r:id="rId9"/>
          <w:pgSz w:w="11906" w:h="16838"/>
          <w:pgMar w:top="1417" w:right="1417" w:bottom="1417" w:left="1417" w:header="1559" w:footer="708" w:gutter="0"/>
          <w:cols w:space="708"/>
          <w:docGrid w:linePitch="360"/>
        </w:sectPr>
      </w:pPr>
      <w:r>
        <w:br w:type="page"/>
      </w:r>
    </w:p>
    <w:p w:rsidR="006167D0" w:rsidRDefault="006167D0" w:rsidP="0060600E">
      <w:pPr>
        <w:pStyle w:val="Nadpis1"/>
      </w:pPr>
      <w:bookmarkStart w:id="1" w:name="_Toc358172033"/>
      <w:bookmarkStart w:id="2" w:name="_Toc358198607"/>
      <w:bookmarkStart w:id="3" w:name="_Toc386095087"/>
      <w:r>
        <w:lastRenderedPageBreak/>
        <w:t>Základní informace</w:t>
      </w:r>
      <w:bookmarkEnd w:id="1"/>
      <w:bookmarkEnd w:id="2"/>
      <w:bookmarkEnd w:id="3"/>
    </w:p>
    <w:p w:rsidR="009967E8" w:rsidRDefault="006330C7" w:rsidP="009967E8">
      <w:r>
        <w:t>RÚIAN Downloader je j</w:t>
      </w:r>
      <w:r w:rsidR="009967E8">
        <w:t xml:space="preserve">ednoduchý nástroj určený k automatickému stahování dat z VDP v pravidelných intervalech. Pomocí jednoduché konfigurace umožňuje stahovat jak plnou datovou sadu, tak pouze aktualizační </w:t>
      </w:r>
      <w:r w:rsidR="00CA4E61">
        <w:t>data od</w:t>
      </w:r>
      <w:r w:rsidR="009967E8">
        <w:t xml:space="preserve"> poslední aktualizace. </w:t>
      </w:r>
      <w:r w:rsidR="00F965CB">
        <w:t>Stažená</w:t>
      </w:r>
      <w:r w:rsidR="00B30735">
        <w:t xml:space="preserve"> data jsou rozbalena z archivu do </w:t>
      </w:r>
      <w:r w:rsidR="00F965CB">
        <w:t xml:space="preserve">dat ve </w:t>
      </w:r>
      <w:r w:rsidR="00B30735">
        <w:t xml:space="preserve">formátu </w:t>
      </w:r>
      <w:r w:rsidR="00F965CB">
        <w:t xml:space="preserve">XML </w:t>
      </w:r>
      <w:r w:rsidR="009162B3">
        <w:t xml:space="preserve">a připravena k importu do geodatabáze. </w:t>
      </w:r>
      <w:r w:rsidR="00CA4E61">
        <w:t xml:space="preserve"> </w:t>
      </w:r>
      <w:r w:rsidR="009162B3">
        <w:t xml:space="preserve">Modul může být nainstalován a provozován samostatně, případně nakonfigurován ke spouštění dalšího nástroje RÚIAN Importer. V této konfiguraci poskytuje </w:t>
      </w:r>
      <w:r w:rsidR="00CA4E61">
        <w:t xml:space="preserve">ucelenou funkcionalitu zabezpečující aktuálnost </w:t>
      </w:r>
      <w:r w:rsidR="009162B3">
        <w:t xml:space="preserve">lokální </w:t>
      </w:r>
      <w:r w:rsidR="00CA4E61">
        <w:t>kopie databáze RÚIAN v prostředí internetu. Jestliže je kopie databáze umístěna v oddělené síti, umožňuje po ukončení stahování zaslat upozornění na E-mail o vhodnosti přenést data a provést aktualizaci</w:t>
      </w:r>
      <w:r w:rsidR="006A3958">
        <w:t>.</w:t>
      </w:r>
      <w:r w:rsidR="00CA4E61">
        <w:t xml:space="preserve"> </w:t>
      </w:r>
    </w:p>
    <w:p w:rsidR="003C4753" w:rsidRDefault="00B97D4F" w:rsidP="003C4753">
      <w:pPr>
        <w:spacing w:before="240"/>
        <w:jc w:val="center"/>
      </w:pPr>
      <w:r w:rsidRPr="00B97D4F">
        <w:rPr>
          <w:noProof/>
          <w:lang w:val="en-US" w:eastAsia="en-US"/>
        </w:rPr>
        <w:drawing>
          <wp:inline distT="0" distB="0" distL="0" distR="0">
            <wp:extent cx="5760720" cy="1828491"/>
            <wp:effectExtent l="0" t="0" r="0" b="0"/>
            <wp:docPr id="6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28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753" w:rsidRPr="009967E8" w:rsidRDefault="003C4753" w:rsidP="003C4753">
      <w:pPr>
        <w:pStyle w:val="Titulek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Automatické stahování dat RÚIAN Downloaderem</w:t>
      </w:r>
    </w:p>
    <w:p w:rsidR="00C076A9" w:rsidRDefault="00910431" w:rsidP="00797E27">
      <w:pPr>
        <w:pStyle w:val="Nadpis1"/>
      </w:pPr>
      <w:bookmarkStart w:id="4" w:name="_Toc386095088"/>
      <w:r>
        <w:lastRenderedPageBreak/>
        <w:t>Instalace</w:t>
      </w:r>
      <w:bookmarkEnd w:id="4"/>
    </w:p>
    <w:p w:rsidR="0088670E" w:rsidRDefault="0063396C" w:rsidP="00910431">
      <w:r>
        <w:t xml:space="preserve">Knihovna </w:t>
      </w:r>
      <w:r w:rsidR="00910431">
        <w:t>R</w:t>
      </w:r>
      <w:r>
        <w:t>Ú</w:t>
      </w:r>
      <w:r w:rsidR="00910431">
        <w:t>IAN</w:t>
      </w:r>
      <w:r>
        <w:t xml:space="preserve"> </w:t>
      </w:r>
      <w:r w:rsidR="00910431">
        <w:t xml:space="preserve">Downloader je </w:t>
      </w:r>
      <w:r>
        <w:t xml:space="preserve">součástí sady nástrojů </w:t>
      </w:r>
      <w:r w:rsidR="00910431">
        <w:t xml:space="preserve">RÚIAN Toolbox, jejíž aktuální verze je dostupná na </w:t>
      </w:r>
      <w:hyperlink r:id="rId11" w:history="1">
        <w:r w:rsidR="00910431" w:rsidRPr="00910431">
          <w:rPr>
            <w:rStyle w:val="Hypertextovodkaz"/>
          </w:rPr>
          <w:t>https://github.com/raugustyn/Euradin</w:t>
        </w:r>
        <w:r w:rsidR="00910431" w:rsidRPr="00910431">
          <w:rPr>
            <w:rStyle w:val="Hypertextovodkaz"/>
            <w:lang w:val="en-US"/>
          </w:rPr>
          <w:t>/archive/master.zip</w:t>
        </w:r>
      </w:hyperlink>
      <w:r>
        <w:t>, po stažení a rozbalení archivu ji najdeme ve složce RUIANDownloader.</w:t>
      </w:r>
    </w:p>
    <w:p w:rsidR="0088670E" w:rsidRDefault="0088670E" w:rsidP="00797E27">
      <w:pPr>
        <w:pStyle w:val="Nadpis2"/>
      </w:pPr>
      <w:bookmarkStart w:id="5" w:name="_Toc386095089"/>
      <w:r>
        <w:t>Nároky a systém</w:t>
      </w:r>
      <w:bookmarkEnd w:id="5"/>
    </w:p>
    <w:tbl>
      <w:tblPr>
        <w:tblStyle w:val="Mkatabulky"/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one" w:sz="0" w:space="0" w:color="auto"/>
          <w:insideV w:val="none" w:sz="0" w:space="0" w:color="auto"/>
        </w:tblBorders>
        <w:tblLook w:val="04A0"/>
      </w:tblPr>
      <w:tblGrid>
        <w:gridCol w:w="2610"/>
        <w:gridCol w:w="6480"/>
      </w:tblGrid>
      <w:tr w:rsidR="00F35152" w:rsidTr="00ED7474">
        <w:tc>
          <w:tcPr>
            <w:tcW w:w="2610" w:type="dxa"/>
            <w:shd w:val="clear" w:color="auto" w:fill="F2DBDB" w:themeFill="accent2" w:themeFillTint="33"/>
          </w:tcPr>
          <w:p w:rsidR="00F35152" w:rsidRPr="00F35152" w:rsidRDefault="00F35152" w:rsidP="00B243C8">
            <w:pPr>
              <w:spacing w:before="0" w:after="0"/>
            </w:pPr>
            <w:r>
              <w:t>Hardw</w:t>
            </w:r>
            <w:r w:rsidRPr="00F35152">
              <w:t>arové požadavky:</w:t>
            </w:r>
          </w:p>
        </w:tc>
        <w:tc>
          <w:tcPr>
            <w:tcW w:w="6480" w:type="dxa"/>
            <w:shd w:val="clear" w:color="auto" w:fill="F2DBDB" w:themeFill="accent2" w:themeFillTint="33"/>
          </w:tcPr>
          <w:p w:rsidR="00F35152" w:rsidRPr="00F35152" w:rsidRDefault="00F35152" w:rsidP="00B243C8">
            <w:pPr>
              <w:spacing w:before="0" w:after="0"/>
            </w:pPr>
            <w:r w:rsidRPr="00F35152">
              <w:t>nejsou</w:t>
            </w:r>
          </w:p>
        </w:tc>
      </w:tr>
      <w:tr w:rsidR="00F35152" w:rsidRPr="002969F1" w:rsidTr="00ED7474">
        <w:tc>
          <w:tcPr>
            <w:tcW w:w="2610" w:type="dxa"/>
            <w:shd w:val="clear" w:color="auto" w:fill="auto"/>
          </w:tcPr>
          <w:p w:rsidR="00F35152" w:rsidRPr="00F35152" w:rsidRDefault="00F35152" w:rsidP="00B243C8">
            <w:pPr>
              <w:spacing w:before="0" w:after="0"/>
            </w:pPr>
            <w:r w:rsidRPr="00F35152">
              <w:t>Operační systém:</w:t>
            </w:r>
          </w:p>
        </w:tc>
        <w:tc>
          <w:tcPr>
            <w:tcW w:w="6480" w:type="dxa"/>
            <w:shd w:val="clear" w:color="auto" w:fill="auto"/>
          </w:tcPr>
          <w:p w:rsidR="00F35152" w:rsidRPr="00F35152" w:rsidRDefault="00F35152" w:rsidP="00F35152">
            <w:pPr>
              <w:spacing w:before="0" w:after="0"/>
            </w:pPr>
            <w:r>
              <w:t>Nejsou, k</w:t>
            </w:r>
            <w:r w:rsidRPr="00F35152">
              <w:t xml:space="preserve">terýkoli </w:t>
            </w:r>
            <w:r>
              <w:t xml:space="preserve">OS </w:t>
            </w:r>
            <w:r w:rsidRPr="00F35152">
              <w:t>podporující instalaci prostředí Python (Windows, Linux, iOS, Android atd)</w:t>
            </w:r>
          </w:p>
        </w:tc>
      </w:tr>
      <w:tr w:rsidR="00F35152" w:rsidRPr="002969F1" w:rsidTr="00ED7474">
        <w:tc>
          <w:tcPr>
            <w:tcW w:w="2610" w:type="dxa"/>
            <w:shd w:val="clear" w:color="auto" w:fill="F2DBDB" w:themeFill="accent2" w:themeFillTint="33"/>
          </w:tcPr>
          <w:p w:rsidR="00F35152" w:rsidRPr="00F35152" w:rsidRDefault="00F35152" w:rsidP="00B243C8">
            <w:pPr>
              <w:spacing w:before="0" w:after="0"/>
            </w:pPr>
            <w:r w:rsidRPr="00F35152">
              <w:t>Softwarové požadavky:</w:t>
            </w:r>
          </w:p>
        </w:tc>
        <w:tc>
          <w:tcPr>
            <w:tcW w:w="6480" w:type="dxa"/>
            <w:shd w:val="clear" w:color="auto" w:fill="F2DBDB" w:themeFill="accent2" w:themeFillTint="33"/>
          </w:tcPr>
          <w:p w:rsidR="00F35152" w:rsidRPr="00F35152" w:rsidRDefault="00F35152" w:rsidP="00B243C8">
            <w:pPr>
              <w:spacing w:before="0" w:after="0"/>
            </w:pPr>
            <w:r w:rsidRPr="00F35152">
              <w:t>Python 2.7 a vyšší (testováno na verzi 2.7.5)</w:t>
            </w:r>
          </w:p>
        </w:tc>
      </w:tr>
      <w:tr w:rsidR="00F35152" w:rsidRPr="002969F1" w:rsidTr="00ED7474">
        <w:tc>
          <w:tcPr>
            <w:tcW w:w="2610" w:type="dxa"/>
            <w:shd w:val="clear" w:color="auto" w:fill="auto"/>
          </w:tcPr>
          <w:p w:rsidR="00F35152" w:rsidRPr="00F35152" w:rsidRDefault="0088670E" w:rsidP="0088670E">
            <w:pPr>
              <w:spacing w:before="0" w:after="0"/>
            </w:pPr>
            <w:r>
              <w:t>P</w:t>
            </w:r>
            <w:r w:rsidR="00F35152" w:rsidRPr="00F35152">
              <w:t>aměť</w:t>
            </w:r>
            <w:r>
              <w:t>ové nároky</w:t>
            </w:r>
            <w:r w:rsidR="00F35152" w:rsidRPr="00F35152">
              <w:t>:</w:t>
            </w:r>
          </w:p>
        </w:tc>
        <w:tc>
          <w:tcPr>
            <w:tcW w:w="6480" w:type="dxa"/>
            <w:shd w:val="clear" w:color="auto" w:fill="auto"/>
          </w:tcPr>
          <w:p w:rsidR="00F35152" w:rsidRPr="00F35152" w:rsidRDefault="0088670E" w:rsidP="00B243C8">
            <w:pPr>
              <w:spacing w:before="0" w:after="0"/>
            </w:pPr>
            <w:r>
              <w:t>nejsou</w:t>
            </w:r>
          </w:p>
        </w:tc>
      </w:tr>
    </w:tbl>
    <w:p w:rsidR="00A05A83" w:rsidRDefault="0088670E" w:rsidP="00797E27">
      <w:pPr>
        <w:pStyle w:val="Nadpis2"/>
      </w:pPr>
      <w:bookmarkStart w:id="6" w:name="_Toc386095090"/>
      <w:r>
        <w:t>Modul RUIANDownloader</w:t>
      </w:r>
      <w:bookmarkEnd w:id="6"/>
    </w:p>
    <w:tbl>
      <w:tblPr>
        <w:tblStyle w:val="Mkatabulky"/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one" w:sz="0" w:space="0" w:color="auto"/>
          <w:insideV w:val="none" w:sz="0" w:space="0" w:color="auto"/>
        </w:tblBorders>
        <w:tblLook w:val="04A0"/>
      </w:tblPr>
      <w:tblGrid>
        <w:gridCol w:w="2437"/>
        <w:gridCol w:w="6653"/>
      </w:tblGrid>
      <w:tr w:rsidR="0088670E" w:rsidRPr="00500EF6" w:rsidTr="00ED7474">
        <w:tc>
          <w:tcPr>
            <w:tcW w:w="2437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D99594" w:themeFill="accent2" w:themeFillTint="99"/>
          </w:tcPr>
          <w:p w:rsidR="0088670E" w:rsidRDefault="0088670E" w:rsidP="00B243C8">
            <w:pPr>
              <w:spacing w:before="0" w:after="0"/>
            </w:pPr>
            <w:r>
              <w:t>Soubory</w:t>
            </w:r>
          </w:p>
        </w:tc>
        <w:tc>
          <w:tcPr>
            <w:tcW w:w="6653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D99594" w:themeFill="accent2" w:themeFillTint="99"/>
          </w:tcPr>
          <w:p w:rsidR="0088670E" w:rsidRDefault="0088670E" w:rsidP="00B243C8">
            <w:pPr>
              <w:spacing w:before="0" w:after="0"/>
            </w:pPr>
            <w:r>
              <w:t>Obsah</w:t>
            </w:r>
          </w:p>
        </w:tc>
      </w:tr>
      <w:tr w:rsidR="0088670E" w:rsidTr="00ED7474">
        <w:tc>
          <w:tcPr>
            <w:tcW w:w="2437" w:type="dxa"/>
            <w:tcBorders>
              <w:top w:val="single" w:sz="4" w:space="0" w:color="4F81BD" w:themeColor="accent1"/>
            </w:tcBorders>
            <w:shd w:val="clear" w:color="auto" w:fill="F2DBDB" w:themeFill="accent2" w:themeFillTint="33"/>
          </w:tcPr>
          <w:p w:rsidR="0088670E" w:rsidRDefault="0088670E" w:rsidP="00B243C8">
            <w:pPr>
              <w:spacing w:before="0" w:after="0"/>
            </w:pPr>
            <w:r>
              <w:t>RUIANDownlaoder.py</w:t>
            </w:r>
          </w:p>
        </w:tc>
        <w:tc>
          <w:tcPr>
            <w:tcW w:w="6653" w:type="dxa"/>
            <w:tcBorders>
              <w:top w:val="single" w:sz="4" w:space="0" w:color="4F81BD" w:themeColor="accent1"/>
            </w:tcBorders>
            <w:shd w:val="clear" w:color="auto" w:fill="F2DBDB" w:themeFill="accent2" w:themeFillTint="33"/>
          </w:tcPr>
          <w:p w:rsidR="0088670E" w:rsidRDefault="0088670E" w:rsidP="0088670E">
            <w:pPr>
              <w:spacing w:before="0" w:after="0"/>
            </w:pPr>
            <w:r>
              <w:t>Vlastní skript modulu umožňující stahování z VDP</w:t>
            </w:r>
          </w:p>
        </w:tc>
      </w:tr>
      <w:tr w:rsidR="0088670E" w:rsidRPr="002969F1" w:rsidTr="00ED7474">
        <w:tc>
          <w:tcPr>
            <w:tcW w:w="2437" w:type="dxa"/>
            <w:shd w:val="clear" w:color="auto" w:fill="auto"/>
          </w:tcPr>
          <w:p w:rsidR="0088670E" w:rsidRDefault="0088670E" w:rsidP="00B243C8">
            <w:pPr>
              <w:spacing w:before="0" w:after="0"/>
            </w:pPr>
            <w:r>
              <w:t>RUIANDownlaoder.cfg</w:t>
            </w:r>
          </w:p>
        </w:tc>
        <w:tc>
          <w:tcPr>
            <w:tcW w:w="6653" w:type="dxa"/>
            <w:shd w:val="clear" w:color="auto" w:fill="auto"/>
          </w:tcPr>
          <w:p w:rsidR="0088670E" w:rsidRDefault="0088670E" w:rsidP="00B243C8">
            <w:pPr>
              <w:spacing w:before="0" w:after="0"/>
            </w:pPr>
            <w:r>
              <w:t>Konfigurační soubor pro nastavení parametrů stahování</w:t>
            </w:r>
          </w:p>
        </w:tc>
      </w:tr>
      <w:tr w:rsidR="0088670E" w:rsidRPr="002969F1" w:rsidTr="00ED7474">
        <w:tc>
          <w:tcPr>
            <w:tcW w:w="2437" w:type="dxa"/>
            <w:shd w:val="clear" w:color="auto" w:fill="F2DBDB" w:themeFill="accent2" w:themeFillTint="33"/>
          </w:tcPr>
          <w:p w:rsidR="0088670E" w:rsidRDefault="0088670E" w:rsidP="00B243C8">
            <w:pPr>
              <w:spacing w:before="0" w:after="0"/>
            </w:pPr>
            <w:r>
              <w:t>RUIANDownlaoder.log</w:t>
            </w:r>
          </w:p>
        </w:tc>
        <w:tc>
          <w:tcPr>
            <w:tcW w:w="6653" w:type="dxa"/>
            <w:shd w:val="clear" w:color="auto" w:fill="F2DBDB" w:themeFill="accent2" w:themeFillTint="33"/>
          </w:tcPr>
          <w:p w:rsidR="0088670E" w:rsidRDefault="0088670E" w:rsidP="00B243C8">
            <w:pPr>
              <w:spacing w:before="0" w:after="0"/>
            </w:pPr>
            <w:r>
              <w:t>Soubor s výstupy a hlášeními průběhu stahování.</w:t>
            </w:r>
          </w:p>
        </w:tc>
      </w:tr>
    </w:tbl>
    <w:p w:rsidR="0063396C" w:rsidRDefault="0063396C" w:rsidP="00910431"/>
    <w:p w:rsidR="00387260" w:rsidRDefault="00387260" w:rsidP="00ED7474">
      <w:pPr>
        <w:pBdr>
          <w:top w:val="single" w:sz="4" w:space="1" w:color="4F81BD" w:themeColor="accent1"/>
          <w:left w:val="single" w:sz="4" w:space="0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E5B8B7" w:themeFill="accent2" w:themeFillTint="66"/>
      </w:pPr>
      <w:r w:rsidRPr="00387260">
        <w:rPr>
          <w:u w:val="single"/>
        </w:rPr>
        <w:t>Pozn.</w:t>
      </w:r>
      <w:r>
        <w:t xml:space="preserve"> Knihovnu je možné používat jako samostatný celek, stačí vytvořit kopii složky RUIANDownloader.</w:t>
      </w:r>
    </w:p>
    <w:p w:rsidR="0029319B" w:rsidRPr="00910431" w:rsidRDefault="0029319B" w:rsidP="00797E27">
      <w:pPr>
        <w:pStyle w:val="Nadpis1"/>
      </w:pPr>
      <w:bookmarkStart w:id="7" w:name="_Toc386095091"/>
      <w:r>
        <w:lastRenderedPageBreak/>
        <w:t>Konfigurace</w:t>
      </w:r>
      <w:bookmarkEnd w:id="7"/>
    </w:p>
    <w:p w:rsidR="0029319B" w:rsidRDefault="0029319B" w:rsidP="0029319B">
      <w:r>
        <w:t xml:space="preserve">Konfigurace </w:t>
      </w:r>
      <w:r w:rsidR="00387260">
        <w:t>parametrů se provede nastavení jednotlivých hodnot v souboru RUIANDownlaoder.cfg.</w:t>
      </w:r>
    </w:p>
    <w:tbl>
      <w:tblPr>
        <w:tblStyle w:val="Mkatabulky"/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one" w:sz="0" w:space="0" w:color="auto"/>
          <w:insideV w:val="none" w:sz="0" w:space="0" w:color="auto"/>
        </w:tblBorders>
        <w:tblLook w:val="04A0"/>
      </w:tblPr>
      <w:tblGrid>
        <w:gridCol w:w="3126"/>
        <w:gridCol w:w="5874"/>
      </w:tblGrid>
      <w:tr w:rsidR="00387260" w:rsidRPr="00500EF6" w:rsidTr="00ED7474">
        <w:tc>
          <w:tcPr>
            <w:tcW w:w="3126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D99594" w:themeFill="accent2" w:themeFillTint="99"/>
          </w:tcPr>
          <w:p w:rsidR="00387260" w:rsidRDefault="00387260" w:rsidP="00B243C8">
            <w:pPr>
              <w:spacing w:before="0" w:after="0"/>
            </w:pPr>
            <w:r>
              <w:t>Parametr</w:t>
            </w:r>
          </w:p>
        </w:tc>
        <w:tc>
          <w:tcPr>
            <w:tcW w:w="5874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D99594" w:themeFill="accent2" w:themeFillTint="99"/>
          </w:tcPr>
          <w:p w:rsidR="00387260" w:rsidRDefault="00387260" w:rsidP="00387260">
            <w:pPr>
              <w:spacing w:before="0" w:after="0"/>
            </w:pPr>
            <w:r>
              <w:t>Význam</w:t>
            </w:r>
          </w:p>
        </w:tc>
      </w:tr>
      <w:tr w:rsidR="00387260" w:rsidTr="00ED7474">
        <w:tc>
          <w:tcPr>
            <w:tcW w:w="3126" w:type="dxa"/>
            <w:tcBorders>
              <w:top w:val="single" w:sz="4" w:space="0" w:color="4F81BD" w:themeColor="accent1"/>
            </w:tcBorders>
            <w:shd w:val="clear" w:color="auto" w:fill="F2DBDB" w:themeFill="accent2" w:themeFillTint="33"/>
          </w:tcPr>
          <w:p w:rsidR="00387260" w:rsidRDefault="00387260" w:rsidP="00B243C8">
            <w:pPr>
              <w:spacing w:before="0" w:after="0"/>
            </w:pPr>
            <w:r w:rsidRPr="00387260">
              <w:t>DataDir</w:t>
            </w:r>
          </w:p>
        </w:tc>
        <w:tc>
          <w:tcPr>
            <w:tcW w:w="5874" w:type="dxa"/>
            <w:tcBorders>
              <w:top w:val="single" w:sz="4" w:space="0" w:color="4F81BD" w:themeColor="accent1"/>
            </w:tcBorders>
            <w:shd w:val="clear" w:color="auto" w:fill="F2DBDB" w:themeFill="accent2" w:themeFillTint="33"/>
          </w:tcPr>
          <w:p w:rsidR="00387260" w:rsidRDefault="00387260" w:rsidP="00DC311D">
            <w:pPr>
              <w:spacing w:before="0" w:after="0"/>
            </w:pPr>
            <w:r>
              <w:t>Adresář</w:t>
            </w:r>
            <w:r w:rsidR="00DC311D">
              <w:t xml:space="preserve"> se staženými z</w:t>
            </w:r>
            <w:r>
              <w:t xml:space="preserve"> VDP.</w:t>
            </w:r>
          </w:p>
        </w:tc>
      </w:tr>
      <w:tr w:rsidR="00387260" w:rsidRPr="002969F1" w:rsidTr="00ED7474">
        <w:tc>
          <w:tcPr>
            <w:tcW w:w="3126" w:type="dxa"/>
            <w:shd w:val="clear" w:color="auto" w:fill="auto"/>
          </w:tcPr>
          <w:p w:rsidR="00387260" w:rsidRDefault="00387260" w:rsidP="00B243C8">
            <w:pPr>
              <w:spacing w:before="0" w:after="0"/>
            </w:pPr>
            <w:r w:rsidRPr="00387260">
              <w:t>UncompressDownloadedFiles</w:t>
            </w:r>
          </w:p>
        </w:tc>
        <w:tc>
          <w:tcPr>
            <w:tcW w:w="5874" w:type="dxa"/>
            <w:shd w:val="clear" w:color="auto" w:fill="auto"/>
          </w:tcPr>
          <w:p w:rsidR="00387260" w:rsidRDefault="00387260" w:rsidP="00DC311D">
            <w:pPr>
              <w:spacing w:before="0" w:after="0"/>
            </w:pPr>
            <w:r>
              <w:t xml:space="preserve">True, jestliže chceme </w:t>
            </w:r>
            <w:r w:rsidR="00DC311D">
              <w:t>archiv</w:t>
            </w:r>
            <w:r>
              <w:t xml:space="preserve"> po stažení rozbalit</w:t>
            </w:r>
          </w:p>
        </w:tc>
      </w:tr>
      <w:tr w:rsidR="00387260" w:rsidRPr="002969F1" w:rsidTr="00ED7474">
        <w:tc>
          <w:tcPr>
            <w:tcW w:w="3126" w:type="dxa"/>
            <w:shd w:val="clear" w:color="auto" w:fill="F2DBDB" w:themeFill="accent2" w:themeFillTint="33"/>
          </w:tcPr>
          <w:p w:rsidR="00387260" w:rsidRDefault="00387260" w:rsidP="00B243C8">
            <w:pPr>
              <w:spacing w:before="0" w:after="0"/>
            </w:pPr>
            <w:r w:rsidRPr="00387260">
              <w:t>DownloadFullDatabase</w:t>
            </w:r>
          </w:p>
        </w:tc>
        <w:tc>
          <w:tcPr>
            <w:tcW w:w="5874" w:type="dxa"/>
            <w:shd w:val="clear" w:color="auto" w:fill="F2DBDB" w:themeFill="accent2" w:themeFillTint="33"/>
          </w:tcPr>
          <w:p w:rsidR="00387260" w:rsidRDefault="00387260" w:rsidP="00DC311D">
            <w:pPr>
              <w:spacing w:before="0" w:after="0"/>
            </w:pPr>
            <w:r>
              <w:t>True, jestliže chceme pokaždé stahovat obsah celé databáze</w:t>
            </w:r>
          </w:p>
        </w:tc>
      </w:tr>
    </w:tbl>
    <w:p w:rsidR="00387260" w:rsidRDefault="00387260" w:rsidP="000713C0">
      <w:pPr>
        <w:pStyle w:val="Nadpis2"/>
      </w:pPr>
      <w:bookmarkStart w:id="8" w:name="_Toc386095092"/>
      <w:r>
        <w:t>Adresář se staženými daty</w:t>
      </w:r>
      <w:r w:rsidR="00626B0D">
        <w:t xml:space="preserve"> DataDir</w:t>
      </w:r>
      <w:bookmarkEnd w:id="8"/>
    </w:p>
    <w:p w:rsidR="00387260" w:rsidRDefault="00387260" w:rsidP="00387260">
      <w:r>
        <w:t xml:space="preserve">Pomocí parametru </w:t>
      </w:r>
      <w:r w:rsidRPr="00626B0D">
        <w:rPr>
          <w:u w:val="single"/>
        </w:rPr>
        <w:t>DataDir</w:t>
      </w:r>
      <w:r w:rsidR="00626B0D">
        <w:t xml:space="preserve"> určíme adresář, do kterého budou uloženy stahované soubory z VDP a další pomocné soubory pro zabezpečení stahování aktualizací.</w:t>
      </w:r>
    </w:p>
    <w:p w:rsidR="00626B0D" w:rsidRDefault="00626B0D" w:rsidP="000713C0">
      <w:pPr>
        <w:pStyle w:val="Nadpis2"/>
      </w:pPr>
      <w:bookmarkStart w:id="9" w:name="_Toc386095093"/>
      <w:r>
        <w:t xml:space="preserve">Rozbalování archivů po stažení </w:t>
      </w:r>
      <w:r w:rsidRPr="00387260">
        <w:t>UncompressDownloadedFiles</w:t>
      </w:r>
      <w:bookmarkEnd w:id="9"/>
    </w:p>
    <w:p w:rsidR="00626B0D" w:rsidRDefault="00626B0D" w:rsidP="00626B0D">
      <w:r>
        <w:t xml:space="preserve">Parametr </w:t>
      </w:r>
      <w:r w:rsidRPr="00387260">
        <w:t>UncompressDownloadedFiles</w:t>
      </w:r>
      <w:r>
        <w:t xml:space="preserve"> umožní nastavit, že budou data z VDP po stažení rozbalena z archivu .gz do souboru XML ve výměnném formátu RÚIAN.</w:t>
      </w:r>
    </w:p>
    <w:p w:rsidR="00626B0D" w:rsidRDefault="00626B0D" w:rsidP="000713C0">
      <w:pPr>
        <w:pStyle w:val="Nadpis2"/>
      </w:pPr>
      <w:bookmarkStart w:id="10" w:name="_Toc386095094"/>
      <w:r>
        <w:t xml:space="preserve">Nastavení rozsahu stahování </w:t>
      </w:r>
      <w:r w:rsidRPr="00626B0D">
        <w:t>DownloadFullDatabase</w:t>
      </w:r>
      <w:bookmarkEnd w:id="10"/>
    </w:p>
    <w:p w:rsidR="00626B0D" w:rsidRDefault="00626B0D" w:rsidP="00626B0D">
      <w:r>
        <w:t xml:space="preserve">Data RÚIAN nejsou svým objemem příliš rozsáhlá, nicméně při stahování pomocí pomalého připojení je vhodné využít možnosti stahovat aktualizační balíčky. </w:t>
      </w:r>
    </w:p>
    <w:p w:rsidR="00626B0D" w:rsidRDefault="00626B0D" w:rsidP="00626B0D">
      <w:r>
        <w:t xml:space="preserve">Rozsah </w:t>
      </w:r>
      <w:r w:rsidR="00DC311D">
        <w:t>stahování</w:t>
      </w:r>
      <w:r>
        <w:t xml:space="preserve"> nastavíme pomocí parametru </w:t>
      </w:r>
      <w:r w:rsidRPr="00626B0D">
        <w:rPr>
          <w:u w:val="single"/>
        </w:rPr>
        <w:t>DownloadFullDatabase</w:t>
      </w:r>
      <w:r w:rsidR="00DC311D">
        <w:t>. jestliže je jeho hodnota nastavena na True, tak se každém spuštění modulu RUIANDownloader  stáhne kompletní obsah databáze RÚIAN z VDP. Jestliže na False, je nejdříve stažena celá databáze. Při každém dalším spuštění modulu RUIANDownloader se stáhne aktualizační balíček od poslední aktualizace, případně stažení celé databáze.</w:t>
      </w:r>
    </w:p>
    <w:p w:rsidR="00387260" w:rsidRDefault="00387260" w:rsidP="000713C0">
      <w:pPr>
        <w:pStyle w:val="Nadpis2"/>
      </w:pPr>
      <w:bookmarkStart w:id="11" w:name="_Toc386095095"/>
      <w:r>
        <w:t>Příklad nastaveného konfiguračního souboru</w:t>
      </w:r>
      <w:bookmarkEnd w:id="11"/>
    </w:p>
    <w:p w:rsidR="00387260" w:rsidRDefault="00387260" w:rsidP="00387260">
      <w:r>
        <w:t xml:space="preserve">Stažená data budou ukládána do složky </w:t>
      </w:r>
      <w:r>
        <w:t>C:\Users\raugustyn\Desktop\Euradin\</w:t>
      </w:r>
      <w:r w:rsidR="00626B0D">
        <w:t>, p</w:t>
      </w:r>
      <w:r w:rsidR="00ED7474">
        <w:t>o stažení rozbalena a stažený so</w:t>
      </w:r>
      <w:r w:rsidR="00626B0D">
        <w:t>ubor vymazán. Budou stahovány aktualizační balíčky.</w:t>
      </w:r>
    </w:p>
    <w:p w:rsidR="00ED7474" w:rsidRPr="00ED7474" w:rsidRDefault="00ED7474" w:rsidP="00387260">
      <w:pPr>
        <w:rPr>
          <w:u w:val="single"/>
        </w:rPr>
      </w:pPr>
      <w:r w:rsidRPr="00ED7474">
        <w:rPr>
          <w:u w:val="single"/>
        </w:rPr>
        <w:t>RUIANDownlaoder.cfg:</w:t>
      </w:r>
    </w:p>
    <w:p w:rsidR="000713C0" w:rsidRDefault="00387260" w:rsidP="00387260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</w:pPr>
      <w:r>
        <w:t>DataDir=C:\Users\raugustyn\Desktop\Euradin\</w:t>
      </w:r>
      <w:r>
        <w:br/>
      </w:r>
      <w:r>
        <w:t>Unco</w:t>
      </w:r>
      <w:r>
        <w:t>mpressDownloadedFiles=True</w:t>
      </w:r>
      <w:r>
        <w:br/>
      </w:r>
      <w:r>
        <w:t>DownloadFullDatabase=False</w:t>
      </w:r>
    </w:p>
    <w:p w:rsidR="000713C0" w:rsidRDefault="000713C0" w:rsidP="00ED7474">
      <w:pPr>
        <w:pStyle w:val="Nadpis2"/>
      </w:pPr>
      <w:bookmarkStart w:id="12" w:name="_Toc386095096"/>
      <w:r>
        <w:lastRenderedPageBreak/>
        <w:t>Nastavení parametrů v příkazovém řádku</w:t>
      </w:r>
      <w:bookmarkEnd w:id="12"/>
    </w:p>
    <w:p w:rsidR="000713C0" w:rsidRDefault="000713C0" w:rsidP="00ED7474">
      <w:pPr>
        <w:keepNext/>
      </w:pPr>
      <w:r>
        <w:t xml:space="preserve">Pokud chceme modul RUIANDownlaoder.py využívat jinými knihovnami a nastavovat parametry z příkazového řádku, mají stejné názvy a hodnoty jako obsah souboru RUIANDownlaoder.cfg. Pokud parametr </w:t>
      </w:r>
      <w:r w:rsidR="00ED7474">
        <w:t>není</w:t>
      </w:r>
      <w:r>
        <w:t xml:space="preserve"> nalezen v příkazovém řádku, bude použita hodnota nastavení v konfiguračním souboru.</w:t>
      </w:r>
    </w:p>
    <w:tbl>
      <w:tblPr>
        <w:tblStyle w:val="Mkatabulky"/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one" w:sz="0" w:space="0" w:color="auto"/>
          <w:insideV w:val="none" w:sz="0" w:space="0" w:color="auto"/>
        </w:tblBorders>
        <w:tblLook w:val="04A0"/>
      </w:tblPr>
      <w:tblGrid>
        <w:gridCol w:w="3126"/>
        <w:gridCol w:w="6054"/>
      </w:tblGrid>
      <w:tr w:rsidR="000713C0" w:rsidRPr="00500EF6" w:rsidTr="00ED7474">
        <w:tc>
          <w:tcPr>
            <w:tcW w:w="3018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D99594" w:themeFill="accent2" w:themeFillTint="99"/>
          </w:tcPr>
          <w:p w:rsidR="000713C0" w:rsidRDefault="000713C0" w:rsidP="00ED7474">
            <w:pPr>
              <w:keepNext/>
              <w:spacing w:before="0" w:after="0"/>
            </w:pPr>
            <w:r>
              <w:t>Parametr</w:t>
            </w:r>
          </w:p>
        </w:tc>
        <w:tc>
          <w:tcPr>
            <w:tcW w:w="6162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D99594" w:themeFill="accent2" w:themeFillTint="99"/>
          </w:tcPr>
          <w:p w:rsidR="000713C0" w:rsidRDefault="000713C0" w:rsidP="00ED7474">
            <w:pPr>
              <w:keepNext/>
              <w:spacing w:before="0" w:after="0"/>
            </w:pPr>
            <w:r>
              <w:t>Význam</w:t>
            </w:r>
          </w:p>
        </w:tc>
      </w:tr>
      <w:tr w:rsidR="000713C0" w:rsidTr="00ED7474">
        <w:tc>
          <w:tcPr>
            <w:tcW w:w="3018" w:type="dxa"/>
            <w:tcBorders>
              <w:top w:val="single" w:sz="4" w:space="0" w:color="4F81BD" w:themeColor="accent1"/>
            </w:tcBorders>
            <w:shd w:val="clear" w:color="auto" w:fill="F2DBDB" w:themeFill="accent2" w:themeFillTint="33"/>
          </w:tcPr>
          <w:p w:rsidR="000713C0" w:rsidRDefault="000713C0" w:rsidP="00ED7474">
            <w:pPr>
              <w:keepNext/>
              <w:spacing w:before="0" w:after="0"/>
            </w:pPr>
            <w:r w:rsidRPr="00387260">
              <w:t>DataDir</w:t>
            </w:r>
          </w:p>
        </w:tc>
        <w:tc>
          <w:tcPr>
            <w:tcW w:w="6162" w:type="dxa"/>
            <w:tcBorders>
              <w:top w:val="single" w:sz="4" w:space="0" w:color="4F81BD" w:themeColor="accent1"/>
            </w:tcBorders>
            <w:shd w:val="clear" w:color="auto" w:fill="F2DBDB" w:themeFill="accent2" w:themeFillTint="33"/>
          </w:tcPr>
          <w:p w:rsidR="000713C0" w:rsidRDefault="000713C0" w:rsidP="00ED7474">
            <w:pPr>
              <w:keepNext/>
              <w:spacing w:before="0" w:after="0"/>
            </w:pPr>
            <w:r>
              <w:t>Adresář se staženými z VDP.</w:t>
            </w:r>
          </w:p>
        </w:tc>
      </w:tr>
      <w:tr w:rsidR="000713C0" w:rsidRPr="002969F1" w:rsidTr="00ED7474">
        <w:tc>
          <w:tcPr>
            <w:tcW w:w="3018" w:type="dxa"/>
            <w:shd w:val="clear" w:color="auto" w:fill="auto"/>
          </w:tcPr>
          <w:p w:rsidR="000713C0" w:rsidRDefault="000713C0" w:rsidP="00ED7474">
            <w:pPr>
              <w:keepNext/>
              <w:spacing w:before="0" w:after="0"/>
            </w:pPr>
            <w:r w:rsidRPr="00387260">
              <w:t>UncompressDownloadedFiles</w:t>
            </w:r>
          </w:p>
        </w:tc>
        <w:tc>
          <w:tcPr>
            <w:tcW w:w="6162" w:type="dxa"/>
            <w:shd w:val="clear" w:color="auto" w:fill="auto"/>
          </w:tcPr>
          <w:p w:rsidR="000713C0" w:rsidRDefault="000713C0" w:rsidP="00ED7474">
            <w:pPr>
              <w:keepNext/>
              <w:spacing w:before="0" w:after="0"/>
            </w:pPr>
            <w:r>
              <w:t>True, jestliže chceme archiv po stažení rozbalit</w:t>
            </w:r>
          </w:p>
        </w:tc>
      </w:tr>
      <w:tr w:rsidR="000713C0" w:rsidRPr="002969F1" w:rsidTr="00ED7474">
        <w:tc>
          <w:tcPr>
            <w:tcW w:w="3018" w:type="dxa"/>
            <w:shd w:val="clear" w:color="auto" w:fill="F2DBDB" w:themeFill="accent2" w:themeFillTint="33"/>
          </w:tcPr>
          <w:p w:rsidR="000713C0" w:rsidRDefault="000713C0" w:rsidP="00ED7474">
            <w:pPr>
              <w:keepNext/>
              <w:spacing w:before="0" w:after="0"/>
            </w:pPr>
            <w:r w:rsidRPr="00387260">
              <w:t>DownloadFullDatabase</w:t>
            </w:r>
          </w:p>
        </w:tc>
        <w:tc>
          <w:tcPr>
            <w:tcW w:w="6162" w:type="dxa"/>
            <w:shd w:val="clear" w:color="auto" w:fill="F2DBDB" w:themeFill="accent2" w:themeFillTint="33"/>
          </w:tcPr>
          <w:p w:rsidR="000713C0" w:rsidRDefault="000713C0" w:rsidP="00ED7474">
            <w:pPr>
              <w:keepNext/>
              <w:spacing w:before="0" w:after="0"/>
            </w:pPr>
            <w:r>
              <w:t>True, jestliže chceme pokaždé stahovat obsah celé databáze</w:t>
            </w:r>
          </w:p>
        </w:tc>
      </w:tr>
    </w:tbl>
    <w:p w:rsidR="00ED7474" w:rsidRDefault="00ED7474" w:rsidP="000713C0">
      <w:pPr>
        <w:keepNext/>
      </w:pPr>
    </w:p>
    <w:p w:rsidR="000713C0" w:rsidRDefault="000713C0" w:rsidP="000713C0">
      <w:pPr>
        <w:keepNext/>
      </w:pPr>
      <w:r>
        <w:t>Příklad stažení aktualizace nastavením parametru v příkazovém řádku:</w:t>
      </w:r>
    </w:p>
    <w:p w:rsidR="000713C0" w:rsidRDefault="000713C0" w:rsidP="000713C0">
      <w:r w:rsidRPr="00D3798B">
        <w:drawing>
          <wp:inline distT="0" distB="0" distL="0" distR="0">
            <wp:extent cx="5760720" cy="3020762"/>
            <wp:effectExtent l="19050" t="0" r="0" b="0"/>
            <wp:docPr id="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20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786" w:rsidRDefault="000713C0" w:rsidP="00797E27">
      <w:pPr>
        <w:pStyle w:val="Nadpis1"/>
      </w:pPr>
      <w:bookmarkStart w:id="13" w:name="_Toc386095097"/>
      <w:r>
        <w:lastRenderedPageBreak/>
        <w:t>Spouštění modulu RUIANDownloader</w:t>
      </w:r>
      <w:bookmarkEnd w:id="13"/>
    </w:p>
    <w:p w:rsidR="000713C0" w:rsidRDefault="000713C0" w:rsidP="000713C0">
      <w:pPr>
        <w:rPr>
          <w:b/>
        </w:rPr>
      </w:pPr>
      <w:r>
        <w:t xml:space="preserve">Modul spouštíme přímo pomocí manažera souborů, v příkazové řádce nebo můžeme vytvořit zástupce na ploše spuštěním modulu </w:t>
      </w:r>
      <w:r w:rsidRPr="000713C0">
        <w:rPr>
          <w:b/>
        </w:rPr>
        <w:t>RUIANDownloader.py</w:t>
      </w:r>
    </w:p>
    <w:p w:rsidR="000E3370" w:rsidRDefault="000E3370" w:rsidP="000713C0"/>
    <w:p w:rsidR="000E3370" w:rsidRPr="000E3370" w:rsidRDefault="000E3370" w:rsidP="000713C0">
      <w:r>
        <w:rPr>
          <w:noProof/>
          <w:lang w:val="en-US" w:eastAsia="en-US"/>
        </w:rPr>
        <w:drawing>
          <wp:inline distT="0" distB="0" distL="0" distR="0">
            <wp:extent cx="5760720" cy="3020762"/>
            <wp:effectExtent l="19050" t="0" r="0" b="0"/>
            <wp:docPr id="7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20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98B" w:rsidRDefault="00D3798B" w:rsidP="00D3798B">
      <w:pPr>
        <w:pStyle w:val="Nadpis1"/>
      </w:pPr>
      <w:bookmarkStart w:id="14" w:name="_Toc386095098"/>
      <w:r>
        <w:lastRenderedPageBreak/>
        <w:t xml:space="preserve">Informace o výsledcích </w:t>
      </w:r>
      <w:r w:rsidR="00AD63B6">
        <w:t xml:space="preserve">a průběhu </w:t>
      </w:r>
      <w:r>
        <w:t>stahování</w:t>
      </w:r>
      <w:bookmarkEnd w:id="14"/>
    </w:p>
    <w:p w:rsidR="00D3798B" w:rsidRDefault="00D3798B" w:rsidP="00D3798B">
      <w:pPr>
        <w:pStyle w:val="Nadpis2"/>
      </w:pPr>
      <w:bookmarkStart w:id="15" w:name="_Toc386095099"/>
      <w:r>
        <w:t>Index.html</w:t>
      </w:r>
      <w:bookmarkEnd w:id="15"/>
    </w:p>
    <w:p w:rsidR="00D3798B" w:rsidRDefault="00D3798B" w:rsidP="00D3798B">
      <w:r>
        <w:t>Tato HTML stránka se generuje automaticky v adresáři, kam jsou stahována data z VDP. Při úplném stažení se vytvoří nová stránka, jinak je postupně doplňována historie aktualizací.</w:t>
      </w:r>
      <w:r w:rsidR="00ED7474">
        <w:t xml:space="preserve"> V průběhu stahování se tato webová stránka automaticky aktualizuje.</w:t>
      </w:r>
    </w:p>
    <w:p w:rsidR="000E3370" w:rsidRDefault="000E3370" w:rsidP="000E3370"/>
    <w:p w:rsidR="00ED7474" w:rsidRDefault="00ED7474" w:rsidP="000E3370">
      <w:r>
        <w:rPr>
          <w:noProof/>
          <w:lang w:val="en-US" w:eastAsia="en-US"/>
        </w:rPr>
        <w:drawing>
          <wp:inline distT="0" distB="0" distL="0" distR="0">
            <wp:extent cx="5760720" cy="4794902"/>
            <wp:effectExtent l="19050" t="0" r="0" b="0"/>
            <wp:docPr id="8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94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474" w:rsidRDefault="00ED7474" w:rsidP="000E3370"/>
    <w:p w:rsidR="000E3370" w:rsidRDefault="000E3370" w:rsidP="000E3370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E5B8B7" w:themeFill="accent2" w:themeFillTint="66"/>
      </w:pPr>
      <w:r w:rsidRPr="00387260">
        <w:rPr>
          <w:u w:val="single"/>
        </w:rPr>
        <w:t>Pozn.</w:t>
      </w:r>
      <w:r>
        <w:t xml:space="preserve"> Jestliže je adresář DataDir zveřejněný na webové serveru, je možné nahlížet do souboru </w:t>
      </w:r>
      <w:r w:rsidRPr="000E3370">
        <w:rPr>
          <w:i/>
        </w:rPr>
        <w:t xml:space="preserve">index.html </w:t>
      </w:r>
      <w:r>
        <w:t>bez nutnosti mít př</w:t>
      </w:r>
      <w:r w:rsidR="008A0A55">
        <w:t>ipojen příslušný síťový disk</w:t>
      </w:r>
      <w:r>
        <w:t>.</w:t>
      </w:r>
    </w:p>
    <w:p w:rsidR="000E3370" w:rsidRDefault="000E3370" w:rsidP="00D3798B"/>
    <w:p w:rsidR="00D3798B" w:rsidRDefault="00D3798B" w:rsidP="008A0A55">
      <w:pPr>
        <w:pStyle w:val="Nadpis2"/>
      </w:pPr>
      <w:bookmarkStart w:id="16" w:name="_Toc386095100"/>
      <w:r>
        <w:lastRenderedPageBreak/>
        <w:t>RUIANDownlaoder.log</w:t>
      </w:r>
      <w:bookmarkEnd w:id="16"/>
    </w:p>
    <w:p w:rsidR="00D3798B" w:rsidRDefault="00D3798B" w:rsidP="008A0A55">
      <w:pPr>
        <w:keepNext/>
      </w:pPr>
      <w:r>
        <w:t>Tento soubor je generován v adresáři RUIANDownloader a obsahuje podrobný výpis stahjování včetně případných chybových hlášení.</w:t>
      </w:r>
    </w:p>
    <w:p w:rsidR="008A0A55" w:rsidRDefault="008A0A55" w:rsidP="008A0A55">
      <w:pPr>
        <w:keepNext/>
      </w:pPr>
    </w:p>
    <w:p w:rsidR="008A0A55" w:rsidRDefault="008A0A55" w:rsidP="00D3798B">
      <w:r>
        <w:rPr>
          <w:noProof/>
          <w:lang w:val="en-US" w:eastAsia="en-US"/>
        </w:rPr>
        <w:drawing>
          <wp:inline distT="0" distB="0" distL="0" distR="0">
            <wp:extent cx="5760720" cy="3310521"/>
            <wp:effectExtent l="1905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10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3C0" w:rsidRPr="000713C0" w:rsidRDefault="000713C0" w:rsidP="00D3798B">
      <w:pPr>
        <w:rPr>
          <w:lang w:val="en-US"/>
        </w:rPr>
      </w:pPr>
    </w:p>
    <w:p w:rsidR="00D3798B" w:rsidRPr="00D3798B" w:rsidRDefault="00D3798B" w:rsidP="00D3798B"/>
    <w:p w:rsidR="00295A04" w:rsidRDefault="00295A04" w:rsidP="00295A04">
      <w:pPr>
        <w:pStyle w:val="Nadpis1"/>
      </w:pPr>
      <w:bookmarkStart w:id="17" w:name="_Toc386095101"/>
      <w:r>
        <w:lastRenderedPageBreak/>
        <w:t>Použité zkratky</w:t>
      </w:r>
      <w:bookmarkEnd w:id="17"/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08"/>
        <w:gridCol w:w="7380"/>
      </w:tblGrid>
      <w:tr w:rsidR="00295A04" w:rsidTr="00295A04">
        <w:tc>
          <w:tcPr>
            <w:tcW w:w="1908" w:type="dxa"/>
          </w:tcPr>
          <w:p w:rsidR="00295A04" w:rsidRDefault="004C5D1B" w:rsidP="00295A04">
            <w:hyperlink r:id="rId16" w:history="1">
              <w:r w:rsidR="00D2055B" w:rsidRPr="00D2055B">
                <w:rPr>
                  <w:rStyle w:val="Hypertextovodkaz"/>
                </w:rPr>
                <w:t>RÚIAN</w:t>
              </w:r>
            </w:hyperlink>
          </w:p>
        </w:tc>
        <w:tc>
          <w:tcPr>
            <w:tcW w:w="7380" w:type="dxa"/>
          </w:tcPr>
          <w:p w:rsidR="00295A04" w:rsidRDefault="00D2055B" w:rsidP="00295A04">
            <w:r>
              <w:t>Registr územní identifikace, adres a nemovitostí</w:t>
            </w:r>
          </w:p>
        </w:tc>
      </w:tr>
      <w:tr w:rsidR="00295A04" w:rsidTr="00295A04">
        <w:tc>
          <w:tcPr>
            <w:tcW w:w="1908" w:type="dxa"/>
          </w:tcPr>
          <w:p w:rsidR="00295A04" w:rsidRDefault="004C5D1B" w:rsidP="00295A04">
            <w:hyperlink r:id="rId17" w:history="1">
              <w:r w:rsidR="00D2055B" w:rsidRPr="00D2055B">
                <w:rPr>
                  <w:rStyle w:val="Hypertextovodkaz"/>
                </w:rPr>
                <w:t>VDP</w:t>
              </w:r>
            </w:hyperlink>
          </w:p>
        </w:tc>
        <w:tc>
          <w:tcPr>
            <w:tcW w:w="7380" w:type="dxa"/>
          </w:tcPr>
          <w:p w:rsidR="00295A04" w:rsidRDefault="00D2055B" w:rsidP="00295A04">
            <w:r>
              <w:t>Veřejný dálkový přístup</w:t>
            </w:r>
          </w:p>
        </w:tc>
      </w:tr>
      <w:tr w:rsidR="00295A04" w:rsidTr="00295A04">
        <w:tc>
          <w:tcPr>
            <w:tcW w:w="1908" w:type="dxa"/>
          </w:tcPr>
          <w:p w:rsidR="00295A04" w:rsidRDefault="004C5D1B" w:rsidP="00127F0E">
            <w:hyperlink r:id="rId18" w:history="1">
              <w:r w:rsidR="00127F0E">
                <w:rPr>
                  <w:rStyle w:val="Hypertextovodkaz"/>
                </w:rPr>
                <w:t>OpenSource</w:t>
              </w:r>
            </w:hyperlink>
          </w:p>
        </w:tc>
        <w:tc>
          <w:tcPr>
            <w:tcW w:w="7380" w:type="dxa"/>
          </w:tcPr>
          <w:p w:rsidR="00295A04" w:rsidRDefault="00A24247" w:rsidP="00295A04">
            <w:r>
              <w:t xml:space="preserve">OpenSource Software </w:t>
            </w:r>
            <w:r w:rsidR="005A5013">
              <w:t>Initiative</w:t>
            </w:r>
          </w:p>
        </w:tc>
      </w:tr>
      <w:tr w:rsidR="00295A04" w:rsidTr="00295A04">
        <w:tc>
          <w:tcPr>
            <w:tcW w:w="1908" w:type="dxa"/>
          </w:tcPr>
          <w:p w:rsidR="00295A04" w:rsidRDefault="00295A04" w:rsidP="00295A04"/>
        </w:tc>
        <w:tc>
          <w:tcPr>
            <w:tcW w:w="7380" w:type="dxa"/>
          </w:tcPr>
          <w:p w:rsidR="00295A04" w:rsidRDefault="00295A04" w:rsidP="00295A04"/>
        </w:tc>
      </w:tr>
      <w:tr w:rsidR="00295A04" w:rsidTr="00295A04">
        <w:tc>
          <w:tcPr>
            <w:tcW w:w="1908" w:type="dxa"/>
          </w:tcPr>
          <w:p w:rsidR="00295A04" w:rsidRDefault="00295A04" w:rsidP="00295A04"/>
        </w:tc>
        <w:tc>
          <w:tcPr>
            <w:tcW w:w="7380" w:type="dxa"/>
          </w:tcPr>
          <w:p w:rsidR="00295A04" w:rsidRDefault="00295A04" w:rsidP="00295A04"/>
        </w:tc>
      </w:tr>
    </w:tbl>
    <w:p w:rsidR="00295A04" w:rsidRPr="00295A04" w:rsidRDefault="00295A04" w:rsidP="00295A04"/>
    <w:sectPr w:rsidR="00295A04" w:rsidRPr="00295A04" w:rsidSect="001239A5">
      <w:pgSz w:w="11906" w:h="16838"/>
      <w:pgMar w:top="1417" w:right="1417" w:bottom="1417" w:left="1417" w:header="155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41D6" w:rsidRDefault="003041D6">
      <w:r>
        <w:separator/>
      </w:r>
    </w:p>
  </w:endnote>
  <w:endnote w:type="continuationSeparator" w:id="0">
    <w:p w:rsidR="003041D6" w:rsidRDefault="003041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0431" w:rsidRPr="003B0262" w:rsidRDefault="00910431" w:rsidP="009B2F46">
    <w:pPr>
      <w:pStyle w:val="Zpat"/>
      <w:rPr>
        <w:rFonts w:ascii="Arial" w:hAnsi="Arial" w:cs="Arial"/>
        <w:sz w:val="18"/>
        <w:szCs w:val="18"/>
      </w:rPr>
    </w:pPr>
    <w:r w:rsidRPr="00991AB9">
      <w:rPr>
        <w:rFonts w:ascii="Arial" w:hAnsi="Arial" w:cs="Arial"/>
        <w:sz w:val="18"/>
        <w:szCs w:val="18"/>
      </w:rPr>
      <w:t>Číslo formuláře: F-</w:t>
    </w:r>
    <w:r>
      <w:rPr>
        <w:rFonts w:ascii="Arial" w:hAnsi="Arial" w:cs="Arial"/>
        <w:sz w:val="18"/>
        <w:szCs w:val="18"/>
      </w:rPr>
      <w:t>059</w:t>
    </w:r>
    <w:r>
      <w:rPr>
        <w:rFonts w:ascii="Arial" w:hAnsi="Arial" w:cs="Arial"/>
        <w:sz w:val="18"/>
        <w:szCs w:val="18"/>
      </w:rPr>
      <w:tab/>
      <w:t>Verze: 0.1.</w:t>
    </w:r>
    <w:r w:rsidR="0081162D">
      <w:rPr>
        <w:rFonts w:ascii="Arial" w:hAnsi="Arial" w:cs="Arial"/>
        <w:sz w:val="18"/>
        <w:szCs w:val="18"/>
      </w:rPr>
      <w:t>6</w:t>
    </w:r>
    <w:r w:rsidRPr="00991AB9">
      <w:rPr>
        <w:rFonts w:ascii="Arial" w:hAnsi="Arial" w:cs="Arial"/>
        <w:sz w:val="18"/>
        <w:szCs w:val="18"/>
      </w:rPr>
      <w:tab/>
    </w:r>
    <w:r w:rsidRPr="00991AB9">
      <w:rPr>
        <w:rFonts w:ascii="Arial" w:hAnsi="Arial" w:cs="Arial"/>
        <w:smallCaps/>
        <w:sz w:val="18"/>
        <w:szCs w:val="18"/>
      </w:rPr>
      <w:t xml:space="preserve">Strana </w:t>
    </w:r>
    <w:r w:rsidRPr="00991AB9">
      <w:rPr>
        <w:rFonts w:ascii="Arial" w:hAnsi="Arial" w:cs="Arial"/>
        <w:smallCaps/>
        <w:sz w:val="18"/>
        <w:szCs w:val="18"/>
      </w:rPr>
      <w:fldChar w:fldCharType="begin"/>
    </w:r>
    <w:r w:rsidRPr="00991AB9">
      <w:rPr>
        <w:rFonts w:ascii="Arial" w:hAnsi="Arial" w:cs="Arial"/>
        <w:smallCaps/>
        <w:sz w:val="18"/>
        <w:szCs w:val="18"/>
      </w:rPr>
      <w:instrText xml:space="preserve"> PAGE </w:instrText>
    </w:r>
    <w:r w:rsidRPr="00991AB9">
      <w:rPr>
        <w:rFonts w:ascii="Arial" w:hAnsi="Arial" w:cs="Arial"/>
        <w:smallCaps/>
        <w:sz w:val="18"/>
        <w:szCs w:val="18"/>
      </w:rPr>
      <w:fldChar w:fldCharType="separate"/>
    </w:r>
    <w:r w:rsidR="00100C3A">
      <w:rPr>
        <w:rFonts w:ascii="Arial" w:hAnsi="Arial" w:cs="Arial"/>
        <w:smallCaps/>
        <w:noProof/>
        <w:sz w:val="18"/>
        <w:szCs w:val="18"/>
      </w:rPr>
      <w:t>10</w:t>
    </w:r>
    <w:r w:rsidRPr="00991AB9">
      <w:rPr>
        <w:rFonts w:ascii="Arial" w:hAnsi="Arial" w:cs="Arial"/>
        <w:smallCaps/>
        <w:sz w:val="18"/>
        <w:szCs w:val="18"/>
      </w:rPr>
      <w:fldChar w:fldCharType="end"/>
    </w:r>
    <w:r w:rsidRPr="00991AB9">
      <w:rPr>
        <w:rFonts w:ascii="Arial" w:hAnsi="Arial" w:cs="Arial"/>
        <w:smallCaps/>
        <w:sz w:val="18"/>
        <w:szCs w:val="18"/>
      </w:rPr>
      <w:t xml:space="preserve"> (celkem </w:t>
    </w:r>
    <w:r w:rsidRPr="00991AB9">
      <w:rPr>
        <w:rFonts w:ascii="Arial" w:hAnsi="Arial" w:cs="Arial"/>
        <w:smallCaps/>
        <w:sz w:val="18"/>
        <w:szCs w:val="18"/>
      </w:rPr>
      <w:fldChar w:fldCharType="begin"/>
    </w:r>
    <w:r w:rsidRPr="00991AB9">
      <w:rPr>
        <w:rFonts w:ascii="Arial" w:hAnsi="Arial" w:cs="Arial"/>
        <w:smallCaps/>
        <w:sz w:val="18"/>
        <w:szCs w:val="18"/>
      </w:rPr>
      <w:instrText xml:space="preserve"> NUMPAGES </w:instrText>
    </w:r>
    <w:r w:rsidRPr="00991AB9">
      <w:rPr>
        <w:rFonts w:ascii="Arial" w:hAnsi="Arial" w:cs="Arial"/>
        <w:smallCaps/>
        <w:sz w:val="18"/>
        <w:szCs w:val="18"/>
      </w:rPr>
      <w:fldChar w:fldCharType="separate"/>
    </w:r>
    <w:r w:rsidR="00100C3A">
      <w:rPr>
        <w:rFonts w:ascii="Arial" w:hAnsi="Arial" w:cs="Arial"/>
        <w:smallCaps/>
        <w:noProof/>
        <w:sz w:val="18"/>
        <w:szCs w:val="18"/>
      </w:rPr>
      <w:t>10</w:t>
    </w:r>
    <w:r w:rsidRPr="00991AB9">
      <w:rPr>
        <w:rFonts w:ascii="Arial" w:hAnsi="Arial" w:cs="Arial"/>
        <w:smallCaps/>
        <w:sz w:val="18"/>
        <w:szCs w:val="18"/>
      </w:rPr>
      <w:fldChar w:fldCharType="end"/>
    </w:r>
    <w:r w:rsidRPr="00991AB9">
      <w:rPr>
        <w:rFonts w:ascii="Arial" w:hAnsi="Arial" w:cs="Arial"/>
        <w:smallCaps/>
        <w:sz w:val="18"/>
        <w:szCs w:val="18"/>
      </w:rPr>
      <w:t>)</w:t>
    </w:r>
    <w:r w:rsidRPr="00991AB9">
      <w:rPr>
        <w:rFonts w:ascii="Arial" w:hAnsi="Arial" w:cs="Arial"/>
        <w:sz w:val="18"/>
        <w:szCs w:val="18"/>
      </w:rPr>
      <w:tab/>
    </w:r>
  </w:p>
  <w:p w:rsidR="00910431" w:rsidRDefault="00910431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41D6" w:rsidRDefault="003041D6">
      <w:r>
        <w:separator/>
      </w:r>
    </w:p>
  </w:footnote>
  <w:footnote w:type="continuationSeparator" w:id="0">
    <w:p w:rsidR="003041D6" w:rsidRDefault="003041D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0431" w:rsidRPr="009B2F46" w:rsidRDefault="00910431" w:rsidP="009B2F46">
    <w:pPr>
      <w:pStyle w:val="Zhlav"/>
      <w:rPr>
        <w:szCs w:val="28"/>
      </w:rPr>
    </w:pPr>
    <w:r w:rsidRPr="00587103">
      <w:rPr>
        <w:noProof/>
        <w:szCs w:val="28"/>
        <w:lang w:val="en-US" w:eastAsia="en-U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1690" cy="1097280"/>
          <wp:effectExtent l="0" t="0" r="0" b="0"/>
          <wp:wrapNone/>
          <wp:docPr id="1" name="obrázek 4" descr="hlavickovy_papir_cz_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4" descr="hlavickovy_papir_cz_u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095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587103">
      <w:rPr>
        <w:noProof/>
        <w:szCs w:val="28"/>
        <w:lang w:val="en-US"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-912276</wp:posOffset>
          </wp:positionH>
          <wp:positionV relativeFrom="paragraph">
            <wp:posOffset>-3654337</wp:posOffset>
          </wp:positionV>
          <wp:extent cx="7564164" cy="1087821"/>
          <wp:effectExtent l="19050" t="0" r="0" b="0"/>
          <wp:wrapNone/>
          <wp:docPr id="2" name="obrázek 4" descr="hlavickovy_papir_cz_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4" descr="hlavickovy_papir_cz_u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4164" cy="1087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A42FB"/>
    <w:multiLevelType w:val="hybridMultilevel"/>
    <w:tmpl w:val="F014CCC0"/>
    <w:lvl w:ilvl="0" w:tplc="15F0F8D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6EC2917"/>
    <w:multiLevelType w:val="hybridMultilevel"/>
    <w:tmpl w:val="10A84954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E98108C"/>
    <w:multiLevelType w:val="multilevel"/>
    <w:tmpl w:val="FFD4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791038"/>
    <w:multiLevelType w:val="hybridMultilevel"/>
    <w:tmpl w:val="BBA4FDEA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1B90B04"/>
    <w:multiLevelType w:val="hybridMultilevel"/>
    <w:tmpl w:val="72FEF7DC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1C27B82"/>
    <w:multiLevelType w:val="hybridMultilevel"/>
    <w:tmpl w:val="C7C68680"/>
    <w:lvl w:ilvl="0" w:tplc="E072F0E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14A3CC8"/>
    <w:multiLevelType w:val="hybridMultilevel"/>
    <w:tmpl w:val="E95C2BFC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231507BF"/>
    <w:multiLevelType w:val="hybridMultilevel"/>
    <w:tmpl w:val="CE2E4A90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6F96378"/>
    <w:multiLevelType w:val="hybridMultilevel"/>
    <w:tmpl w:val="1EC48E2E"/>
    <w:lvl w:ilvl="0" w:tplc="0405000F">
      <w:start w:val="1"/>
      <w:numFmt w:val="decimal"/>
      <w:lvlText w:val="%1."/>
      <w:lvlJc w:val="left"/>
      <w:pPr>
        <w:tabs>
          <w:tab w:val="num" w:pos="-1440"/>
        </w:tabs>
        <w:ind w:left="-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-720"/>
        </w:tabs>
        <w:ind w:left="-72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0"/>
        </w:tabs>
        <w:ind w:left="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1440"/>
        </w:tabs>
        <w:ind w:left="14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2160"/>
        </w:tabs>
        <w:ind w:left="21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180"/>
      </w:pPr>
    </w:lvl>
  </w:abstractNum>
  <w:abstractNum w:abstractNumId="9">
    <w:nsid w:val="28B6119D"/>
    <w:multiLevelType w:val="hybridMultilevel"/>
    <w:tmpl w:val="F1CE1700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9723982"/>
    <w:multiLevelType w:val="multilevel"/>
    <w:tmpl w:val="F014CC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2F42440B"/>
    <w:multiLevelType w:val="hybridMultilevel"/>
    <w:tmpl w:val="5EF206D4"/>
    <w:lvl w:ilvl="0" w:tplc="15F0F8D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2">
    <w:nsid w:val="31820DD5"/>
    <w:multiLevelType w:val="hybridMultilevel"/>
    <w:tmpl w:val="A7E45E26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40D159FA"/>
    <w:multiLevelType w:val="hybridMultilevel"/>
    <w:tmpl w:val="4396240A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46044FFA"/>
    <w:multiLevelType w:val="hybridMultilevel"/>
    <w:tmpl w:val="283AA052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47A37565"/>
    <w:multiLevelType w:val="hybridMultilevel"/>
    <w:tmpl w:val="E370E2F8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48082368"/>
    <w:multiLevelType w:val="hybridMultilevel"/>
    <w:tmpl w:val="FEF0ED8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5FC6605"/>
    <w:multiLevelType w:val="hybridMultilevel"/>
    <w:tmpl w:val="1CF41B76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6E25E8F"/>
    <w:multiLevelType w:val="hybridMultilevel"/>
    <w:tmpl w:val="C8DEA876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8C71253"/>
    <w:multiLevelType w:val="hybridMultilevel"/>
    <w:tmpl w:val="60D418AE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9C05290"/>
    <w:multiLevelType w:val="hybridMultilevel"/>
    <w:tmpl w:val="4DFE7D3A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5A4C5237"/>
    <w:multiLevelType w:val="hybridMultilevel"/>
    <w:tmpl w:val="B05C363E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5D2926A4"/>
    <w:multiLevelType w:val="hybridMultilevel"/>
    <w:tmpl w:val="1F7E935C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87063C0"/>
    <w:multiLevelType w:val="hybridMultilevel"/>
    <w:tmpl w:val="7AA45DA4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BE74E89"/>
    <w:multiLevelType w:val="hybridMultilevel"/>
    <w:tmpl w:val="275C7568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6E7A0517"/>
    <w:multiLevelType w:val="hybridMultilevel"/>
    <w:tmpl w:val="EEACC156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6FD62ACF"/>
    <w:multiLevelType w:val="hybridMultilevel"/>
    <w:tmpl w:val="0D84F534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7DC7088A"/>
    <w:multiLevelType w:val="hybridMultilevel"/>
    <w:tmpl w:val="F486646A"/>
    <w:lvl w:ilvl="0" w:tplc="6FCA142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7F815768"/>
    <w:multiLevelType w:val="hybridMultilevel"/>
    <w:tmpl w:val="E18A1BEE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7F8D0918"/>
    <w:multiLevelType w:val="hybridMultilevel"/>
    <w:tmpl w:val="3D6CD364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10"/>
  </w:num>
  <w:num w:numId="5">
    <w:abstractNumId w:val="1"/>
  </w:num>
  <w:num w:numId="6">
    <w:abstractNumId w:val="9"/>
  </w:num>
  <w:num w:numId="7">
    <w:abstractNumId w:val="6"/>
  </w:num>
  <w:num w:numId="8">
    <w:abstractNumId w:val="21"/>
  </w:num>
  <w:num w:numId="9">
    <w:abstractNumId w:val="18"/>
  </w:num>
  <w:num w:numId="10">
    <w:abstractNumId w:val="2"/>
  </w:num>
  <w:num w:numId="11">
    <w:abstractNumId w:val="14"/>
  </w:num>
  <w:num w:numId="12">
    <w:abstractNumId w:val="19"/>
  </w:num>
  <w:num w:numId="13">
    <w:abstractNumId w:val="24"/>
  </w:num>
  <w:num w:numId="14">
    <w:abstractNumId w:val="25"/>
  </w:num>
  <w:num w:numId="15">
    <w:abstractNumId w:val="4"/>
  </w:num>
  <w:num w:numId="16">
    <w:abstractNumId w:val="28"/>
  </w:num>
  <w:num w:numId="17">
    <w:abstractNumId w:val="23"/>
  </w:num>
  <w:num w:numId="18">
    <w:abstractNumId w:val="13"/>
  </w:num>
  <w:num w:numId="19">
    <w:abstractNumId w:val="26"/>
  </w:num>
  <w:num w:numId="20">
    <w:abstractNumId w:val="12"/>
  </w:num>
  <w:num w:numId="21">
    <w:abstractNumId w:val="8"/>
  </w:num>
  <w:num w:numId="22">
    <w:abstractNumId w:val="20"/>
  </w:num>
  <w:num w:numId="23">
    <w:abstractNumId w:val="22"/>
  </w:num>
  <w:num w:numId="24">
    <w:abstractNumId w:val="29"/>
  </w:num>
  <w:num w:numId="25">
    <w:abstractNumId w:val="7"/>
  </w:num>
  <w:num w:numId="26">
    <w:abstractNumId w:val="3"/>
  </w:num>
  <w:num w:numId="27">
    <w:abstractNumId w:val="27"/>
  </w:num>
  <w:num w:numId="28">
    <w:abstractNumId w:val="15"/>
  </w:num>
  <w:num w:numId="29">
    <w:abstractNumId w:val="17"/>
  </w:num>
  <w:num w:numId="3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stylePaneFormatFilter w:val="3F01"/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/>
  <w:rsids>
    <w:rsidRoot w:val="00E2452E"/>
    <w:rsid w:val="000008F7"/>
    <w:rsid w:val="00002B1F"/>
    <w:rsid w:val="00004566"/>
    <w:rsid w:val="0000625F"/>
    <w:rsid w:val="00013632"/>
    <w:rsid w:val="000170B0"/>
    <w:rsid w:val="000308D6"/>
    <w:rsid w:val="00032ADB"/>
    <w:rsid w:val="00054361"/>
    <w:rsid w:val="00057599"/>
    <w:rsid w:val="000577BA"/>
    <w:rsid w:val="000713C0"/>
    <w:rsid w:val="00083A2F"/>
    <w:rsid w:val="0009016D"/>
    <w:rsid w:val="00092F88"/>
    <w:rsid w:val="00094C40"/>
    <w:rsid w:val="00097122"/>
    <w:rsid w:val="000B01C1"/>
    <w:rsid w:val="000B1C70"/>
    <w:rsid w:val="000B31DD"/>
    <w:rsid w:val="000B5B84"/>
    <w:rsid w:val="000C4764"/>
    <w:rsid w:val="000D1A6D"/>
    <w:rsid w:val="000D227A"/>
    <w:rsid w:val="000D3087"/>
    <w:rsid w:val="000D4C96"/>
    <w:rsid w:val="000E2DF5"/>
    <w:rsid w:val="000E2E49"/>
    <w:rsid w:val="000E3370"/>
    <w:rsid w:val="000E633B"/>
    <w:rsid w:val="000F0C2B"/>
    <w:rsid w:val="000F6786"/>
    <w:rsid w:val="00100C3A"/>
    <w:rsid w:val="00107A65"/>
    <w:rsid w:val="00107F10"/>
    <w:rsid w:val="00112D73"/>
    <w:rsid w:val="001239A5"/>
    <w:rsid w:val="00127C3B"/>
    <w:rsid w:val="00127F0E"/>
    <w:rsid w:val="001408C6"/>
    <w:rsid w:val="00142E40"/>
    <w:rsid w:val="001513E8"/>
    <w:rsid w:val="001523E3"/>
    <w:rsid w:val="001532E3"/>
    <w:rsid w:val="00163200"/>
    <w:rsid w:val="00163722"/>
    <w:rsid w:val="00166B8F"/>
    <w:rsid w:val="00167445"/>
    <w:rsid w:val="00172253"/>
    <w:rsid w:val="001876BB"/>
    <w:rsid w:val="001A268C"/>
    <w:rsid w:val="001A5601"/>
    <w:rsid w:val="001C54C9"/>
    <w:rsid w:val="001E1FD9"/>
    <w:rsid w:val="001E3542"/>
    <w:rsid w:val="001E41F3"/>
    <w:rsid w:val="001E7E9B"/>
    <w:rsid w:val="002105E5"/>
    <w:rsid w:val="002177E4"/>
    <w:rsid w:val="002254C8"/>
    <w:rsid w:val="00230983"/>
    <w:rsid w:val="00253DE3"/>
    <w:rsid w:val="002607AD"/>
    <w:rsid w:val="0027023F"/>
    <w:rsid w:val="00274C34"/>
    <w:rsid w:val="0028548D"/>
    <w:rsid w:val="00286839"/>
    <w:rsid w:val="00292907"/>
    <w:rsid w:val="0029319B"/>
    <w:rsid w:val="00295A04"/>
    <w:rsid w:val="002969F1"/>
    <w:rsid w:val="002A2A72"/>
    <w:rsid w:val="002A3D95"/>
    <w:rsid w:val="002B1AF9"/>
    <w:rsid w:val="002B4899"/>
    <w:rsid w:val="002B5469"/>
    <w:rsid w:val="002B590B"/>
    <w:rsid w:val="002E5787"/>
    <w:rsid w:val="002F0786"/>
    <w:rsid w:val="002F77BF"/>
    <w:rsid w:val="00300A2E"/>
    <w:rsid w:val="003041D6"/>
    <w:rsid w:val="003049DE"/>
    <w:rsid w:val="0031102D"/>
    <w:rsid w:val="00313137"/>
    <w:rsid w:val="00314007"/>
    <w:rsid w:val="00326041"/>
    <w:rsid w:val="00331CC8"/>
    <w:rsid w:val="00334DF8"/>
    <w:rsid w:val="003505C6"/>
    <w:rsid w:val="00354225"/>
    <w:rsid w:val="00360913"/>
    <w:rsid w:val="00387260"/>
    <w:rsid w:val="0039318D"/>
    <w:rsid w:val="00394B05"/>
    <w:rsid w:val="003A3BA7"/>
    <w:rsid w:val="003C4753"/>
    <w:rsid w:val="003E0C52"/>
    <w:rsid w:val="003E44CB"/>
    <w:rsid w:val="003F21BF"/>
    <w:rsid w:val="003F5E34"/>
    <w:rsid w:val="003F7772"/>
    <w:rsid w:val="004137E8"/>
    <w:rsid w:val="00413E9E"/>
    <w:rsid w:val="00414945"/>
    <w:rsid w:val="00434723"/>
    <w:rsid w:val="00445EFE"/>
    <w:rsid w:val="00462DBA"/>
    <w:rsid w:val="004636AE"/>
    <w:rsid w:val="00473908"/>
    <w:rsid w:val="0047446E"/>
    <w:rsid w:val="00474A49"/>
    <w:rsid w:val="00496E35"/>
    <w:rsid w:val="004B4E8D"/>
    <w:rsid w:val="004B50F7"/>
    <w:rsid w:val="004C5D1B"/>
    <w:rsid w:val="004C61C7"/>
    <w:rsid w:val="004F0FD9"/>
    <w:rsid w:val="00500EF6"/>
    <w:rsid w:val="0051238C"/>
    <w:rsid w:val="00516A1B"/>
    <w:rsid w:val="00521F16"/>
    <w:rsid w:val="00526C2B"/>
    <w:rsid w:val="00531F74"/>
    <w:rsid w:val="0053786D"/>
    <w:rsid w:val="00537C75"/>
    <w:rsid w:val="00544442"/>
    <w:rsid w:val="00554571"/>
    <w:rsid w:val="005621F7"/>
    <w:rsid w:val="00577B05"/>
    <w:rsid w:val="005868D2"/>
    <w:rsid w:val="00587103"/>
    <w:rsid w:val="00592EF2"/>
    <w:rsid w:val="005A5013"/>
    <w:rsid w:val="005A5798"/>
    <w:rsid w:val="005B14F0"/>
    <w:rsid w:val="005B357E"/>
    <w:rsid w:val="005B609D"/>
    <w:rsid w:val="005C3B84"/>
    <w:rsid w:val="005C4D27"/>
    <w:rsid w:val="005D54F0"/>
    <w:rsid w:val="005F2D3C"/>
    <w:rsid w:val="006023A7"/>
    <w:rsid w:val="0060600E"/>
    <w:rsid w:val="006167D0"/>
    <w:rsid w:val="00617B8D"/>
    <w:rsid w:val="00621E57"/>
    <w:rsid w:val="006259BC"/>
    <w:rsid w:val="00626B0D"/>
    <w:rsid w:val="006330C7"/>
    <w:rsid w:val="0063396C"/>
    <w:rsid w:val="006469E2"/>
    <w:rsid w:val="006600D2"/>
    <w:rsid w:val="006668FA"/>
    <w:rsid w:val="0067062B"/>
    <w:rsid w:val="0067209E"/>
    <w:rsid w:val="00686A53"/>
    <w:rsid w:val="00694371"/>
    <w:rsid w:val="00696B68"/>
    <w:rsid w:val="006A1FD4"/>
    <w:rsid w:val="006A2E29"/>
    <w:rsid w:val="006A3958"/>
    <w:rsid w:val="006B0598"/>
    <w:rsid w:val="006B4325"/>
    <w:rsid w:val="00704478"/>
    <w:rsid w:val="00713C02"/>
    <w:rsid w:val="00716AD5"/>
    <w:rsid w:val="00721245"/>
    <w:rsid w:val="00725A5B"/>
    <w:rsid w:val="00736772"/>
    <w:rsid w:val="00743982"/>
    <w:rsid w:val="007469E3"/>
    <w:rsid w:val="00757DF6"/>
    <w:rsid w:val="00764616"/>
    <w:rsid w:val="00774A53"/>
    <w:rsid w:val="0078243F"/>
    <w:rsid w:val="00786666"/>
    <w:rsid w:val="00797E27"/>
    <w:rsid w:val="007A3C35"/>
    <w:rsid w:val="007B07EA"/>
    <w:rsid w:val="007B73C1"/>
    <w:rsid w:val="007C2F23"/>
    <w:rsid w:val="007C4922"/>
    <w:rsid w:val="007E6F6E"/>
    <w:rsid w:val="007F3CFA"/>
    <w:rsid w:val="0080026F"/>
    <w:rsid w:val="0081162D"/>
    <w:rsid w:val="00812A0E"/>
    <w:rsid w:val="00823F69"/>
    <w:rsid w:val="0083334D"/>
    <w:rsid w:val="00840167"/>
    <w:rsid w:val="0084090B"/>
    <w:rsid w:val="00841438"/>
    <w:rsid w:val="0084321C"/>
    <w:rsid w:val="008516F1"/>
    <w:rsid w:val="0086144B"/>
    <w:rsid w:val="00863649"/>
    <w:rsid w:val="008664E4"/>
    <w:rsid w:val="00870C06"/>
    <w:rsid w:val="00877F4C"/>
    <w:rsid w:val="0088417C"/>
    <w:rsid w:val="0088670E"/>
    <w:rsid w:val="00894443"/>
    <w:rsid w:val="008A0A55"/>
    <w:rsid w:val="008A24C6"/>
    <w:rsid w:val="008B7928"/>
    <w:rsid w:val="008D03A3"/>
    <w:rsid w:val="008D0BD6"/>
    <w:rsid w:val="008D53A5"/>
    <w:rsid w:val="008E7D68"/>
    <w:rsid w:val="008F1E99"/>
    <w:rsid w:val="00905451"/>
    <w:rsid w:val="00910431"/>
    <w:rsid w:val="009162B3"/>
    <w:rsid w:val="00921873"/>
    <w:rsid w:val="00924A39"/>
    <w:rsid w:val="00926E25"/>
    <w:rsid w:val="00933C48"/>
    <w:rsid w:val="0094000D"/>
    <w:rsid w:val="009463F7"/>
    <w:rsid w:val="00946B89"/>
    <w:rsid w:val="009477CA"/>
    <w:rsid w:val="00962DA3"/>
    <w:rsid w:val="0096475F"/>
    <w:rsid w:val="00971365"/>
    <w:rsid w:val="00984959"/>
    <w:rsid w:val="009967E8"/>
    <w:rsid w:val="0099795E"/>
    <w:rsid w:val="009A14D6"/>
    <w:rsid w:val="009B2F46"/>
    <w:rsid w:val="009D35C6"/>
    <w:rsid w:val="009E741C"/>
    <w:rsid w:val="00A04979"/>
    <w:rsid w:val="00A05A83"/>
    <w:rsid w:val="00A05E0A"/>
    <w:rsid w:val="00A17341"/>
    <w:rsid w:val="00A24247"/>
    <w:rsid w:val="00A31DEC"/>
    <w:rsid w:val="00A414AC"/>
    <w:rsid w:val="00A43088"/>
    <w:rsid w:val="00A448FA"/>
    <w:rsid w:val="00A53CC4"/>
    <w:rsid w:val="00A56DE6"/>
    <w:rsid w:val="00A60913"/>
    <w:rsid w:val="00A61140"/>
    <w:rsid w:val="00A7086D"/>
    <w:rsid w:val="00A71115"/>
    <w:rsid w:val="00A718AC"/>
    <w:rsid w:val="00A939F3"/>
    <w:rsid w:val="00A958D2"/>
    <w:rsid w:val="00AA6B74"/>
    <w:rsid w:val="00AB2CA3"/>
    <w:rsid w:val="00AB6279"/>
    <w:rsid w:val="00AC4EEA"/>
    <w:rsid w:val="00AD02E2"/>
    <w:rsid w:val="00AD07B7"/>
    <w:rsid w:val="00AD63B6"/>
    <w:rsid w:val="00AE165B"/>
    <w:rsid w:val="00AF1A0B"/>
    <w:rsid w:val="00B03C6E"/>
    <w:rsid w:val="00B06465"/>
    <w:rsid w:val="00B14126"/>
    <w:rsid w:val="00B21AC0"/>
    <w:rsid w:val="00B30735"/>
    <w:rsid w:val="00B312F1"/>
    <w:rsid w:val="00B32770"/>
    <w:rsid w:val="00B365C2"/>
    <w:rsid w:val="00B36F57"/>
    <w:rsid w:val="00B418D0"/>
    <w:rsid w:val="00B52014"/>
    <w:rsid w:val="00B60C96"/>
    <w:rsid w:val="00B61AD4"/>
    <w:rsid w:val="00B63053"/>
    <w:rsid w:val="00B70234"/>
    <w:rsid w:val="00B808F2"/>
    <w:rsid w:val="00B91EAC"/>
    <w:rsid w:val="00B932F8"/>
    <w:rsid w:val="00B97D4F"/>
    <w:rsid w:val="00BA52EF"/>
    <w:rsid w:val="00BB4745"/>
    <w:rsid w:val="00BC449A"/>
    <w:rsid w:val="00BD5E0C"/>
    <w:rsid w:val="00BE3EB5"/>
    <w:rsid w:val="00BE76BA"/>
    <w:rsid w:val="00C076A9"/>
    <w:rsid w:val="00C07739"/>
    <w:rsid w:val="00C1032C"/>
    <w:rsid w:val="00C24F59"/>
    <w:rsid w:val="00C31740"/>
    <w:rsid w:val="00C351B9"/>
    <w:rsid w:val="00C42066"/>
    <w:rsid w:val="00C447A4"/>
    <w:rsid w:val="00C457C9"/>
    <w:rsid w:val="00C46870"/>
    <w:rsid w:val="00C46DFA"/>
    <w:rsid w:val="00C557D3"/>
    <w:rsid w:val="00C92CFF"/>
    <w:rsid w:val="00C95451"/>
    <w:rsid w:val="00CA432B"/>
    <w:rsid w:val="00CA4E61"/>
    <w:rsid w:val="00CC1EF7"/>
    <w:rsid w:val="00CC3EB4"/>
    <w:rsid w:val="00CC6759"/>
    <w:rsid w:val="00CD3F0F"/>
    <w:rsid w:val="00CD5061"/>
    <w:rsid w:val="00CE002D"/>
    <w:rsid w:val="00CE3279"/>
    <w:rsid w:val="00D00099"/>
    <w:rsid w:val="00D00D7A"/>
    <w:rsid w:val="00D141EB"/>
    <w:rsid w:val="00D2055B"/>
    <w:rsid w:val="00D20609"/>
    <w:rsid w:val="00D27ED5"/>
    <w:rsid w:val="00D36279"/>
    <w:rsid w:val="00D3798B"/>
    <w:rsid w:val="00D37E73"/>
    <w:rsid w:val="00D45508"/>
    <w:rsid w:val="00D45F29"/>
    <w:rsid w:val="00D57EF1"/>
    <w:rsid w:val="00D60E71"/>
    <w:rsid w:val="00D632EE"/>
    <w:rsid w:val="00D81431"/>
    <w:rsid w:val="00D976DC"/>
    <w:rsid w:val="00DB4DAD"/>
    <w:rsid w:val="00DC311D"/>
    <w:rsid w:val="00DC5352"/>
    <w:rsid w:val="00DD4CDE"/>
    <w:rsid w:val="00DF11F6"/>
    <w:rsid w:val="00DF3AE2"/>
    <w:rsid w:val="00E05686"/>
    <w:rsid w:val="00E15887"/>
    <w:rsid w:val="00E2452E"/>
    <w:rsid w:val="00E2620C"/>
    <w:rsid w:val="00E302F4"/>
    <w:rsid w:val="00E35005"/>
    <w:rsid w:val="00E56AE9"/>
    <w:rsid w:val="00E80492"/>
    <w:rsid w:val="00E8192D"/>
    <w:rsid w:val="00E86B92"/>
    <w:rsid w:val="00E905C6"/>
    <w:rsid w:val="00E964DE"/>
    <w:rsid w:val="00EA23A7"/>
    <w:rsid w:val="00EB2F4E"/>
    <w:rsid w:val="00EB3D8C"/>
    <w:rsid w:val="00EB4F94"/>
    <w:rsid w:val="00EB5183"/>
    <w:rsid w:val="00EC4CB1"/>
    <w:rsid w:val="00ED5D60"/>
    <w:rsid w:val="00ED7474"/>
    <w:rsid w:val="00F01AEB"/>
    <w:rsid w:val="00F02109"/>
    <w:rsid w:val="00F02E72"/>
    <w:rsid w:val="00F21616"/>
    <w:rsid w:val="00F35152"/>
    <w:rsid w:val="00F36902"/>
    <w:rsid w:val="00F4066D"/>
    <w:rsid w:val="00F77E32"/>
    <w:rsid w:val="00F90690"/>
    <w:rsid w:val="00F92194"/>
    <w:rsid w:val="00F965CB"/>
    <w:rsid w:val="00F9660E"/>
    <w:rsid w:val="00FC3183"/>
    <w:rsid w:val="00FC5A71"/>
    <w:rsid w:val="00FC758A"/>
    <w:rsid w:val="00FD4888"/>
    <w:rsid w:val="00FD5838"/>
    <w:rsid w:val="00FD7C9A"/>
    <w:rsid w:val="00FE6B92"/>
    <w:rsid w:val="00FF02A6"/>
    <w:rsid w:val="00FF4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uiPriority="35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A414AC"/>
    <w:pPr>
      <w:spacing w:before="100" w:after="100"/>
    </w:pPr>
    <w:rPr>
      <w:rFonts w:ascii="Verdana" w:hAnsi="Verdana"/>
      <w:color w:val="575757"/>
      <w:szCs w:val="24"/>
    </w:rPr>
  </w:style>
  <w:style w:type="paragraph" w:styleId="Nadpis1">
    <w:name w:val="heading 1"/>
    <w:basedOn w:val="Normln"/>
    <w:next w:val="Normln"/>
    <w:qFormat/>
    <w:rsid w:val="00A414AC"/>
    <w:pPr>
      <w:keepNext/>
      <w:pageBreakBefore/>
      <w:pBdr>
        <w:bottom w:val="single" w:sz="4" w:space="1" w:color="B6BCC6"/>
      </w:pBdr>
      <w:spacing w:before="140" w:after="80"/>
      <w:outlineLvl w:val="0"/>
    </w:pPr>
    <w:rPr>
      <w:rFonts w:ascii="Arial" w:hAnsi="Arial" w:cs="Arial"/>
      <w:b/>
      <w:bCs/>
      <w:color w:val="1370AB"/>
      <w:kern w:val="32"/>
      <w:sz w:val="28"/>
      <w:szCs w:val="32"/>
    </w:rPr>
  </w:style>
  <w:style w:type="paragraph" w:styleId="Nadpis2">
    <w:name w:val="heading 2"/>
    <w:basedOn w:val="Normln"/>
    <w:next w:val="Normln"/>
    <w:qFormat/>
    <w:rsid w:val="00A414AC"/>
    <w:pPr>
      <w:keepNext/>
      <w:spacing w:before="240" w:after="60"/>
      <w:outlineLvl w:val="1"/>
    </w:pPr>
    <w:rPr>
      <w:rFonts w:ascii="Arial" w:hAnsi="Arial" w:cs="Arial"/>
      <w:b/>
      <w:bCs/>
      <w:iCs/>
      <w:color w:val="1370AB"/>
      <w:sz w:val="22"/>
      <w:szCs w:val="28"/>
    </w:rPr>
  </w:style>
  <w:style w:type="paragraph" w:styleId="Nadpis3">
    <w:name w:val="heading 3"/>
    <w:basedOn w:val="Normln"/>
    <w:next w:val="Normln"/>
    <w:link w:val="Nadpis3Char"/>
    <w:qFormat/>
    <w:rsid w:val="00A414AC"/>
    <w:pPr>
      <w:keepNext/>
      <w:spacing w:before="240" w:after="60"/>
      <w:outlineLvl w:val="2"/>
    </w:pPr>
    <w:rPr>
      <w:rFonts w:ascii="Arial" w:hAnsi="Arial" w:cs="Arial"/>
      <w:b/>
      <w:bCs/>
      <w:szCs w:val="26"/>
    </w:rPr>
  </w:style>
  <w:style w:type="paragraph" w:styleId="Nadpis4">
    <w:name w:val="heading 4"/>
    <w:basedOn w:val="Normln"/>
    <w:next w:val="Normln"/>
    <w:qFormat/>
    <w:rsid w:val="00A414AC"/>
    <w:pPr>
      <w:keepNext/>
      <w:spacing w:before="240" w:after="60"/>
      <w:outlineLvl w:val="3"/>
    </w:pPr>
    <w:rPr>
      <w:rFonts w:ascii="Arial" w:hAnsi="Arial"/>
      <w:bCs/>
      <w:szCs w:val="28"/>
      <w:u w:val="singl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Popis">
    <w:name w:val="Popis"/>
    <w:basedOn w:val="Normln"/>
    <w:rsid w:val="00A414AC"/>
    <w:rPr>
      <w:szCs w:val="20"/>
    </w:rPr>
  </w:style>
  <w:style w:type="paragraph" w:styleId="Obsah1">
    <w:name w:val="toc 1"/>
    <w:basedOn w:val="Normln"/>
    <w:next w:val="Normln"/>
    <w:autoRedefine/>
    <w:uiPriority w:val="39"/>
    <w:rsid w:val="00A414AC"/>
  </w:style>
  <w:style w:type="paragraph" w:styleId="Obsah3">
    <w:name w:val="toc 3"/>
    <w:basedOn w:val="Normln"/>
    <w:next w:val="Normln"/>
    <w:autoRedefine/>
    <w:uiPriority w:val="39"/>
    <w:rsid w:val="00A414AC"/>
    <w:pPr>
      <w:ind w:left="480"/>
    </w:pPr>
  </w:style>
  <w:style w:type="paragraph" w:styleId="Obsah2">
    <w:name w:val="toc 2"/>
    <w:basedOn w:val="Normln"/>
    <w:next w:val="Normln"/>
    <w:autoRedefine/>
    <w:uiPriority w:val="39"/>
    <w:rsid w:val="00A414AC"/>
    <w:pPr>
      <w:ind w:left="240"/>
    </w:pPr>
  </w:style>
  <w:style w:type="character" w:styleId="Hypertextovodkaz">
    <w:name w:val="Hyperlink"/>
    <w:basedOn w:val="Standardnpsmoodstavce"/>
    <w:uiPriority w:val="99"/>
    <w:rsid w:val="00A414AC"/>
    <w:rPr>
      <w:color w:val="0000FF"/>
      <w:u w:val="single"/>
    </w:rPr>
  </w:style>
  <w:style w:type="character" w:customStyle="1" w:styleId="Nadpis1Char">
    <w:name w:val="Nadpis 1 Char"/>
    <w:basedOn w:val="Standardnpsmoodstavce"/>
    <w:rsid w:val="00A414AC"/>
    <w:rPr>
      <w:rFonts w:ascii="Arial" w:hAnsi="Arial" w:cs="Arial"/>
      <w:b/>
      <w:bCs/>
      <w:color w:val="1370AB"/>
      <w:kern w:val="32"/>
      <w:sz w:val="28"/>
      <w:szCs w:val="32"/>
      <w:lang w:val="cs-CZ" w:eastAsia="cs-CZ" w:bidi="ar-SA"/>
    </w:rPr>
  </w:style>
  <w:style w:type="paragraph" w:styleId="Titulek">
    <w:name w:val="caption"/>
    <w:basedOn w:val="Normln"/>
    <w:next w:val="Normln"/>
    <w:uiPriority w:val="35"/>
    <w:qFormat/>
    <w:rsid w:val="00A414AC"/>
    <w:pPr>
      <w:jc w:val="center"/>
    </w:pPr>
    <w:rPr>
      <w:bCs/>
      <w:sz w:val="18"/>
      <w:szCs w:val="20"/>
    </w:rPr>
  </w:style>
  <w:style w:type="paragraph" w:customStyle="1" w:styleId="StylTitulekDoleva">
    <w:name w:val="Styl Titulek + Doleva"/>
    <w:basedOn w:val="Titulek"/>
    <w:rsid w:val="00A414AC"/>
  </w:style>
  <w:style w:type="paragraph" w:styleId="Zhlav">
    <w:name w:val="header"/>
    <w:basedOn w:val="Normln"/>
    <w:link w:val="ZhlavChar"/>
    <w:uiPriority w:val="99"/>
    <w:rsid w:val="00A414AC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rsid w:val="00A414AC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rsid w:val="00A414AC"/>
  </w:style>
  <w:style w:type="paragraph" w:customStyle="1" w:styleId="Obrzek">
    <w:name w:val="Obrázek"/>
    <w:basedOn w:val="Normln"/>
    <w:rsid w:val="00A414AC"/>
    <w:pPr>
      <w:spacing w:before="300" w:after="0"/>
      <w:jc w:val="center"/>
    </w:pPr>
    <w:rPr>
      <w:szCs w:val="20"/>
    </w:rPr>
  </w:style>
  <w:style w:type="paragraph" w:styleId="Textpoznpodarou">
    <w:name w:val="footnote text"/>
    <w:basedOn w:val="Normln"/>
    <w:link w:val="TextpoznpodarouChar"/>
    <w:semiHidden/>
    <w:rsid w:val="00A414AC"/>
    <w:rPr>
      <w:szCs w:val="20"/>
    </w:rPr>
  </w:style>
  <w:style w:type="character" w:styleId="Znakapoznpodarou">
    <w:name w:val="footnote reference"/>
    <w:basedOn w:val="Standardnpsmoodstavce"/>
    <w:semiHidden/>
    <w:rsid w:val="00A414AC"/>
    <w:rPr>
      <w:vertAlign w:val="superscript"/>
    </w:rPr>
  </w:style>
  <w:style w:type="character" w:styleId="Sledovanodkaz">
    <w:name w:val="FollowedHyperlink"/>
    <w:basedOn w:val="Standardnpsmoodstavce"/>
    <w:rsid w:val="00A414AC"/>
    <w:rPr>
      <w:color w:val="800080"/>
      <w:u w:val="single"/>
    </w:rPr>
  </w:style>
  <w:style w:type="character" w:customStyle="1" w:styleId="m1">
    <w:name w:val="m1"/>
    <w:basedOn w:val="Standardnpsmoodstavce"/>
    <w:rsid w:val="00A414AC"/>
    <w:rPr>
      <w:color w:val="0000FF"/>
    </w:rPr>
  </w:style>
  <w:style w:type="character" w:customStyle="1" w:styleId="t1">
    <w:name w:val="t1"/>
    <w:basedOn w:val="Standardnpsmoodstavce"/>
    <w:rsid w:val="00A414AC"/>
    <w:rPr>
      <w:color w:val="990000"/>
    </w:rPr>
  </w:style>
  <w:style w:type="character" w:customStyle="1" w:styleId="b1">
    <w:name w:val="b1"/>
    <w:basedOn w:val="Standardnpsmoodstavce"/>
    <w:rsid w:val="00A414AC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Standardnpsmoodstavce"/>
    <w:rsid w:val="00A414AC"/>
    <w:rPr>
      <w:b/>
      <w:bCs/>
    </w:rPr>
  </w:style>
  <w:style w:type="character" w:customStyle="1" w:styleId="ns1">
    <w:name w:val="ns1"/>
    <w:basedOn w:val="Standardnpsmoodstavce"/>
    <w:rsid w:val="00A414AC"/>
    <w:rPr>
      <w:color w:val="FF0000"/>
    </w:rPr>
  </w:style>
  <w:style w:type="character" w:customStyle="1" w:styleId="webkit-html-tag">
    <w:name w:val="webkit-html-tag"/>
    <w:basedOn w:val="Standardnpsmoodstavce"/>
    <w:rsid w:val="00A414AC"/>
  </w:style>
  <w:style w:type="character" w:customStyle="1" w:styleId="webkit-html-attribute">
    <w:name w:val="webkit-html-attribute"/>
    <w:basedOn w:val="Standardnpsmoodstavce"/>
    <w:rsid w:val="00A414AC"/>
  </w:style>
  <w:style w:type="character" w:customStyle="1" w:styleId="apple-converted-space">
    <w:name w:val="apple-converted-space"/>
    <w:basedOn w:val="Standardnpsmoodstavce"/>
    <w:rsid w:val="00A414AC"/>
  </w:style>
  <w:style w:type="character" w:customStyle="1" w:styleId="webkit-html-attribute-name">
    <w:name w:val="webkit-html-attribute-name"/>
    <w:basedOn w:val="Standardnpsmoodstavce"/>
    <w:rsid w:val="00A414AC"/>
  </w:style>
  <w:style w:type="character" w:customStyle="1" w:styleId="webkit-html-attribute-value">
    <w:name w:val="webkit-html-attribute-value"/>
    <w:basedOn w:val="Standardnpsmoodstavce"/>
    <w:rsid w:val="00A414AC"/>
  </w:style>
  <w:style w:type="character" w:customStyle="1" w:styleId="text">
    <w:name w:val="text"/>
    <w:basedOn w:val="Standardnpsmoodstavce"/>
    <w:rsid w:val="00A414AC"/>
  </w:style>
  <w:style w:type="character" w:customStyle="1" w:styleId="apple-style-span">
    <w:name w:val="apple-style-span"/>
    <w:basedOn w:val="Standardnpsmoodstavce"/>
    <w:rsid w:val="00A414AC"/>
  </w:style>
  <w:style w:type="paragraph" w:customStyle="1" w:styleId="Oblak">
    <w:name w:val="Oblak"/>
    <w:basedOn w:val="Normln"/>
    <w:rsid w:val="00A414AC"/>
  </w:style>
  <w:style w:type="character" w:styleId="Odkaznakoment">
    <w:name w:val="annotation reference"/>
    <w:basedOn w:val="Standardnpsmoodstavce"/>
    <w:semiHidden/>
    <w:rsid w:val="00A414AC"/>
    <w:rPr>
      <w:sz w:val="16"/>
      <w:szCs w:val="16"/>
    </w:rPr>
  </w:style>
  <w:style w:type="paragraph" w:styleId="Textkomente">
    <w:name w:val="annotation text"/>
    <w:basedOn w:val="Normln"/>
    <w:semiHidden/>
    <w:rsid w:val="00A414AC"/>
    <w:rPr>
      <w:szCs w:val="20"/>
    </w:rPr>
  </w:style>
  <w:style w:type="paragraph" w:styleId="Pedmtkomente">
    <w:name w:val="annotation subject"/>
    <w:basedOn w:val="Textkomente"/>
    <w:next w:val="Textkomente"/>
    <w:semiHidden/>
    <w:rsid w:val="00A414AC"/>
    <w:rPr>
      <w:b/>
      <w:bCs/>
    </w:rPr>
  </w:style>
  <w:style w:type="paragraph" w:styleId="Textbubliny">
    <w:name w:val="Balloon Text"/>
    <w:basedOn w:val="Normln"/>
    <w:semiHidden/>
    <w:rsid w:val="00A414AC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AB6279"/>
    <w:pPr>
      <w:spacing w:before="100" w:after="10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B590B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character" w:customStyle="1" w:styleId="TextpoznpodarouChar">
    <w:name w:val="Text pozn. pod čarou Char"/>
    <w:basedOn w:val="Standardnpsmoodstavce"/>
    <w:link w:val="Textpoznpodarou"/>
    <w:rsid w:val="002B590B"/>
    <w:rPr>
      <w:rFonts w:ascii="Verdana" w:hAnsi="Verdana"/>
      <w:color w:val="575757"/>
      <w:lang w:val="cs-CZ" w:eastAsia="cs-CZ" w:bidi="ar-SA"/>
    </w:rPr>
  </w:style>
  <w:style w:type="character" w:customStyle="1" w:styleId="ZpatChar">
    <w:name w:val="Zápatí Char"/>
    <w:basedOn w:val="Standardnpsmoodstavce"/>
    <w:link w:val="Zpat"/>
    <w:uiPriority w:val="99"/>
    <w:rsid w:val="00AD02E2"/>
    <w:rPr>
      <w:rFonts w:ascii="Verdana" w:hAnsi="Verdana"/>
      <w:color w:val="575757"/>
      <w:szCs w:val="24"/>
    </w:rPr>
  </w:style>
  <w:style w:type="character" w:customStyle="1" w:styleId="ZhlavChar">
    <w:name w:val="Záhlaví Char"/>
    <w:basedOn w:val="Standardnpsmoodstavce"/>
    <w:link w:val="Zhlav"/>
    <w:uiPriority w:val="99"/>
    <w:rsid w:val="00521F16"/>
    <w:rPr>
      <w:rFonts w:ascii="Verdana" w:hAnsi="Verdana"/>
      <w:color w:val="575757"/>
      <w:szCs w:val="24"/>
    </w:rPr>
  </w:style>
  <w:style w:type="character" w:customStyle="1" w:styleId="Nadpis3Char">
    <w:name w:val="Nadpis 3 Char"/>
    <w:basedOn w:val="Standardnpsmoodstavce"/>
    <w:link w:val="Nadpis3"/>
    <w:rsid w:val="006167D0"/>
    <w:rPr>
      <w:rFonts w:ascii="Arial" w:hAnsi="Arial" w:cs="Arial"/>
      <w:b/>
      <w:bCs/>
      <w:color w:val="575757"/>
      <w:szCs w:val="26"/>
    </w:rPr>
  </w:style>
  <w:style w:type="paragraph" w:styleId="Odstavecseseznamem">
    <w:name w:val="List Paragraph"/>
    <w:basedOn w:val="Normln"/>
    <w:uiPriority w:val="34"/>
    <w:qFormat/>
    <w:rsid w:val="006167D0"/>
    <w:pPr>
      <w:spacing w:before="0" w:after="200" w:line="276" w:lineRule="auto"/>
      <w:ind w:left="720"/>
      <w:contextualSpacing/>
    </w:pPr>
    <w:rPr>
      <w:rFonts w:ascii="Calibri" w:eastAsia="Calibri" w:hAnsi="Calibri"/>
      <w:color w:val="auto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yperlink" Target="http://opensource.org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vdp.cuzk.cz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uzk.cz/ruian/RUIAN.aspx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augustyn/Euradin/archive/master.zi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6C22338CA494439A44376D147FDF1C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7CC7121-59AD-46B2-8DAD-0465579D5C2A}"/>
      </w:docPartPr>
      <w:docPartBody>
        <w:p w:rsidR="00E47C7D" w:rsidRDefault="00540D9C" w:rsidP="00540D9C">
          <w:pPr>
            <w:pStyle w:val="C6C22338CA494439A44376D147FDF1C4"/>
          </w:pPr>
          <w:r w:rsidRPr="003F1630">
            <w:rPr>
              <w:rStyle w:val="Zstupntext"/>
            </w:rPr>
            <w:t>Klikněte sem a zadejte text.</w:t>
          </w:r>
        </w:p>
      </w:docPartBody>
    </w:docPart>
    <w:docPart>
      <w:docPartPr>
        <w:name w:val="D9CC65A33AAF46A8ADCDC6FA4C8CC57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8D04D8A-9446-4B3D-8DD1-1D60F4817EEF}"/>
      </w:docPartPr>
      <w:docPartBody>
        <w:p w:rsidR="00E47C7D" w:rsidRDefault="00540D9C" w:rsidP="00540D9C">
          <w:pPr>
            <w:pStyle w:val="D9CC65A33AAF46A8ADCDC6FA4C8CC57D"/>
          </w:pPr>
          <w:r>
            <w:rPr>
              <w:rStyle w:val="Zstupntext"/>
              <w:rFonts w:cs="Arial"/>
              <w:sz w:val="20"/>
              <w:szCs w:val="20"/>
            </w:rPr>
            <w:t>Celý název projektu</w:t>
          </w:r>
          <w:r w:rsidRPr="00482557">
            <w:rPr>
              <w:rStyle w:val="Zstupntext"/>
              <w:rFonts w:cs="Arial"/>
              <w:sz w:val="20"/>
              <w:szCs w:val="20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40D9C"/>
    <w:rsid w:val="00077485"/>
    <w:rsid w:val="001A47A4"/>
    <w:rsid w:val="002C23DB"/>
    <w:rsid w:val="00313905"/>
    <w:rsid w:val="00383019"/>
    <w:rsid w:val="00540D9C"/>
    <w:rsid w:val="005C46CE"/>
    <w:rsid w:val="00681605"/>
    <w:rsid w:val="008E3E5C"/>
    <w:rsid w:val="009525F1"/>
    <w:rsid w:val="009627FA"/>
    <w:rsid w:val="00B85A66"/>
    <w:rsid w:val="00E2052F"/>
    <w:rsid w:val="00E463A2"/>
    <w:rsid w:val="00E47C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47C7D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23C47625045B4F5D939FC6068F206A06">
    <w:name w:val="23C47625045B4F5D939FC6068F206A06"/>
    <w:rsid w:val="00540D9C"/>
  </w:style>
  <w:style w:type="character" w:styleId="Zstupntext">
    <w:name w:val="Placeholder Text"/>
    <w:basedOn w:val="Standardnpsmoodstavce"/>
    <w:uiPriority w:val="99"/>
    <w:semiHidden/>
    <w:rsid w:val="00540D9C"/>
    <w:rPr>
      <w:color w:val="808080"/>
    </w:rPr>
  </w:style>
  <w:style w:type="paragraph" w:customStyle="1" w:styleId="67B5C16300EA48CBA8B530507280D76B">
    <w:name w:val="67B5C16300EA48CBA8B530507280D76B"/>
    <w:rsid w:val="00540D9C"/>
  </w:style>
  <w:style w:type="paragraph" w:customStyle="1" w:styleId="F63F0A00CB8A456CB715B5B6529AC0ED">
    <w:name w:val="F63F0A00CB8A456CB715B5B6529AC0ED"/>
    <w:rsid w:val="00540D9C"/>
  </w:style>
  <w:style w:type="paragraph" w:customStyle="1" w:styleId="5B37ABAA71D8449191BFC5946B796090">
    <w:name w:val="5B37ABAA71D8449191BFC5946B796090"/>
    <w:rsid w:val="00540D9C"/>
  </w:style>
  <w:style w:type="paragraph" w:customStyle="1" w:styleId="C6C22338CA494439A44376D147FDF1C4">
    <w:name w:val="C6C22338CA494439A44376D147FDF1C4"/>
    <w:rsid w:val="00540D9C"/>
  </w:style>
  <w:style w:type="paragraph" w:customStyle="1" w:styleId="D9CC65A33AAF46A8ADCDC6FA4C8CC57D">
    <w:name w:val="D9CC65A33AAF46A8ADCDC6FA4C8CC57D"/>
    <w:rsid w:val="00540D9C"/>
  </w:style>
  <w:style w:type="paragraph" w:customStyle="1" w:styleId="46DAA4110FD444D6A58CF265AA6CBFB5">
    <w:name w:val="46DAA4110FD444D6A58CF265AA6CBFB5"/>
    <w:rsid w:val="008E3E5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A4FF35-122E-4E97-AA5E-21ECEB618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1028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Recognized Enviromental Picture (REP)</vt:lpstr>
    </vt:vector>
  </TitlesOfParts>
  <Company>GeoSl ACR</Company>
  <LinksUpToDate>false</LinksUpToDate>
  <CharactersWithSpaces>6876</CharactersWithSpaces>
  <SharedDoc>false</SharedDoc>
  <HLinks>
    <vt:vector size="192" baseType="variant">
      <vt:variant>
        <vt:i4>3211369</vt:i4>
      </vt:variant>
      <vt:variant>
        <vt:i4>177</vt:i4>
      </vt:variant>
      <vt:variant>
        <vt:i4>0</vt:i4>
      </vt:variant>
      <vt:variant>
        <vt:i4>5</vt:i4>
      </vt:variant>
      <vt:variant>
        <vt:lpwstr>http://bivoj.vugtk.cz/euradin/</vt:lpwstr>
      </vt:variant>
      <vt:variant>
        <vt:lpwstr/>
      </vt:variant>
      <vt:variant>
        <vt:i4>8323197</vt:i4>
      </vt:variant>
      <vt:variant>
        <vt:i4>174</vt:i4>
      </vt:variant>
      <vt:variant>
        <vt:i4>0</vt:i4>
      </vt:variant>
      <vt:variant>
        <vt:i4>5</vt:i4>
      </vt:variant>
      <vt:variant>
        <vt:lpwstr>https://github.com/raugustyn/EuradinImport</vt:lpwstr>
      </vt:variant>
      <vt:variant>
        <vt:lpwstr/>
      </vt:variant>
      <vt:variant>
        <vt:i4>3211369</vt:i4>
      </vt:variant>
      <vt:variant>
        <vt:i4>171</vt:i4>
      </vt:variant>
      <vt:variant>
        <vt:i4>0</vt:i4>
      </vt:variant>
      <vt:variant>
        <vt:i4>5</vt:i4>
      </vt:variant>
      <vt:variant>
        <vt:lpwstr>http://bivoj.vugtk.cz/euradin/</vt:lpwstr>
      </vt:variant>
      <vt:variant>
        <vt:lpwstr/>
      </vt:variant>
      <vt:variant>
        <vt:i4>3211369</vt:i4>
      </vt:variant>
      <vt:variant>
        <vt:i4>168</vt:i4>
      </vt:variant>
      <vt:variant>
        <vt:i4>0</vt:i4>
      </vt:variant>
      <vt:variant>
        <vt:i4>5</vt:i4>
      </vt:variant>
      <vt:variant>
        <vt:lpwstr>http://bivoj.vugtk.cz/euradin/</vt:lpwstr>
      </vt:variant>
      <vt:variant>
        <vt:lpwstr/>
      </vt:variant>
      <vt:variant>
        <vt:i4>3211369</vt:i4>
      </vt:variant>
      <vt:variant>
        <vt:i4>165</vt:i4>
      </vt:variant>
      <vt:variant>
        <vt:i4>0</vt:i4>
      </vt:variant>
      <vt:variant>
        <vt:i4>5</vt:i4>
      </vt:variant>
      <vt:variant>
        <vt:lpwstr>http://bivoj.vugtk.cz/euradin/</vt:lpwstr>
      </vt:variant>
      <vt:variant>
        <vt:lpwstr/>
      </vt:variant>
      <vt:variant>
        <vt:i4>2031677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_Toc358175193</vt:lpwstr>
      </vt:variant>
      <vt:variant>
        <vt:i4>2031677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_Toc358175192</vt:lpwstr>
      </vt:variant>
      <vt:variant>
        <vt:i4>2031677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_Toc358175191</vt:lpwstr>
      </vt:variant>
      <vt:variant>
        <vt:i4>2031677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_Toc358175190</vt:lpwstr>
      </vt:variant>
      <vt:variant>
        <vt:i4>1966141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_Toc358175189</vt:lpwstr>
      </vt:variant>
      <vt:variant>
        <vt:i4>1966141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_Toc358175188</vt:lpwstr>
      </vt:variant>
      <vt:variant>
        <vt:i4>1966141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_Toc358175187</vt:lpwstr>
      </vt:variant>
      <vt:variant>
        <vt:i4>1966141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_Toc358175186</vt:lpwstr>
      </vt:variant>
      <vt:variant>
        <vt:i4>1966141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_Toc358175185</vt:lpwstr>
      </vt:variant>
      <vt:variant>
        <vt:i4>1966141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_Toc358175184</vt:lpwstr>
      </vt:variant>
      <vt:variant>
        <vt:i4>1966141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_Toc358175183</vt:lpwstr>
      </vt:variant>
      <vt:variant>
        <vt:i4>1966141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_Toc358175182</vt:lpwstr>
      </vt:variant>
      <vt:variant>
        <vt:i4>1966141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_Toc358175181</vt:lpwstr>
      </vt:variant>
      <vt:variant>
        <vt:i4>1966141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_Toc358175180</vt:lpwstr>
      </vt:variant>
      <vt:variant>
        <vt:i4>1114173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_Toc358175179</vt:lpwstr>
      </vt:variant>
      <vt:variant>
        <vt:i4>1114173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_Toc358175178</vt:lpwstr>
      </vt:variant>
      <vt:variant>
        <vt:i4>1114173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_Toc358175177</vt:lpwstr>
      </vt:variant>
      <vt:variant>
        <vt:i4>1114173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_Toc358175176</vt:lpwstr>
      </vt:variant>
      <vt:variant>
        <vt:i4>1114173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_Toc358175175</vt:lpwstr>
      </vt:variant>
      <vt:variant>
        <vt:i4>1114173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_Toc358175174</vt:lpwstr>
      </vt:variant>
      <vt:variant>
        <vt:i4>1114173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_Toc358175173</vt:lpwstr>
      </vt:variant>
      <vt:variant>
        <vt:i4>1114173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_Toc358175172</vt:lpwstr>
      </vt:variant>
      <vt:variant>
        <vt:i4>1114173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_Toc358175171</vt:lpwstr>
      </vt:variant>
      <vt:variant>
        <vt:i4>1114173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_Toc358175170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_Toc358175169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_Toc358175168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_Toc358175167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Recognized Enviromental Picture (REP)</dc:title>
  <dc:creator>Radek Augustyn</dc:creator>
  <cp:lastModifiedBy>raugustyn</cp:lastModifiedBy>
  <cp:revision>17</cp:revision>
  <cp:lastPrinted>2013-12-05T09:41:00Z</cp:lastPrinted>
  <dcterms:created xsi:type="dcterms:W3CDTF">2014-04-24T05:48:00Z</dcterms:created>
  <dcterms:modified xsi:type="dcterms:W3CDTF">2014-04-24T07:29:00Z</dcterms:modified>
</cp:coreProperties>
</file>