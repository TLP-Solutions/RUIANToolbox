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>RÚIAN Toolbox</w:t>
      </w:r>
      <w:r w:rsidR="00AD02E2" w:rsidRPr="00A029A7">
        <w:rPr>
          <w:sz w:val="44"/>
        </w:rPr>
        <w:t xml:space="preserve"> 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127C3B" w:rsidRDefault="005305C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78603809" w:history="1">
        <w:r w:rsidR="00127C3B" w:rsidRPr="00EA2400">
          <w:rPr>
            <w:rStyle w:val="Hypertextovodkaz"/>
            <w:noProof/>
          </w:rPr>
          <w:t>Základní informace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7C3B" w:rsidRDefault="005305C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0" w:history="1">
        <w:r w:rsidR="00127C3B" w:rsidRPr="00EA2400">
          <w:rPr>
            <w:rStyle w:val="Hypertextovodkaz"/>
            <w:noProof/>
          </w:rPr>
          <w:t>RÚIAN Downloader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7C3B" w:rsidRDefault="005305C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1" w:history="1">
        <w:r w:rsidR="00127C3B" w:rsidRPr="00EA2400">
          <w:rPr>
            <w:rStyle w:val="Hypertextovodkaz"/>
            <w:noProof/>
          </w:rPr>
          <w:t>RÚIAN Importer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C3B" w:rsidRDefault="005305C8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2" w:history="1">
        <w:r w:rsidR="00127C3B" w:rsidRPr="00EA2400">
          <w:rPr>
            <w:rStyle w:val="Hypertextovodkaz"/>
            <w:noProof/>
          </w:rPr>
          <w:t>RÚIAN Web Services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7C3B" w:rsidRDefault="005305C8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78603813" w:history="1">
        <w:r w:rsidR="00127C3B" w:rsidRPr="00EA2400">
          <w:rPr>
            <w:rStyle w:val="Hypertextovodkaz"/>
            <w:noProof/>
          </w:rPr>
          <w:t>Použité zkratky</w:t>
        </w:r>
        <w:r w:rsidR="00127C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27C3B">
          <w:rPr>
            <w:noProof/>
            <w:webHidden/>
          </w:rPr>
          <w:instrText xml:space="preserve"> PAGEREF _Toc378603813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27C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3982" w:rsidRDefault="005305C8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78603809"/>
      <w:r>
        <w:lastRenderedPageBreak/>
        <w:t>Základní informace</w:t>
      </w:r>
      <w:bookmarkEnd w:id="1"/>
      <w:bookmarkEnd w:id="2"/>
      <w:bookmarkEnd w:id="3"/>
    </w:p>
    <w:p w:rsidR="00823F69" w:rsidRDefault="00BA52EF" w:rsidP="008664E4">
      <w:r>
        <w:t>RÚIAN</w:t>
      </w:r>
      <w:r w:rsidR="0060600E">
        <w:t xml:space="preserve"> Toolbox je </w:t>
      </w:r>
      <w:r w:rsidR="00CC1EF7">
        <w:t xml:space="preserve">knihovna nástrojů a služeb, umožňující </w:t>
      </w:r>
      <w:r w:rsidR="00295A04">
        <w:t>vytvářet a využívat kopie</w:t>
      </w:r>
      <w:r w:rsidR="00CC1EF7">
        <w:t xml:space="preserve"> databáze </w:t>
      </w:r>
      <w:r w:rsidR="000F6786">
        <w:t xml:space="preserve">Registru územní identifikace, adres a nemovitostí </w:t>
      </w:r>
      <w:r w:rsidR="00CC1EF7">
        <w:t>RÚIAN v prostředí sítě internetu, v prostředí počítačových sítí oddělených od internetu a v prostředí databází Clien</w:t>
      </w:r>
      <w:r w:rsidR="00E80492">
        <w:t>t</w:t>
      </w:r>
      <w:r w:rsidR="00CC1EF7">
        <w:t xml:space="preserve"> Server.</w:t>
      </w:r>
      <w:r w:rsidR="008664E4">
        <w:t xml:space="preserve"> </w:t>
      </w:r>
      <w:r w:rsidR="00E8192D">
        <w:t>Jednotlivé moduly knihovny pokrývají</w:t>
      </w:r>
      <w:r w:rsidR="008664E4">
        <w:t xml:space="preserve"> </w:t>
      </w:r>
      <w:r w:rsidR="00295A04">
        <w:t xml:space="preserve">základní </w:t>
      </w:r>
      <w:r w:rsidR="00A05E0A">
        <w:t xml:space="preserve">fáze </w:t>
      </w:r>
      <w:r w:rsidR="00295A04">
        <w:t xml:space="preserve">životního cyklu </w:t>
      </w:r>
      <w:r w:rsidR="00A05E0A">
        <w:t xml:space="preserve">repliky </w:t>
      </w:r>
      <w:r w:rsidR="00295A04">
        <w:t xml:space="preserve">databáze </w:t>
      </w:r>
      <w:r w:rsidR="00A05E0A">
        <w:t>RÚIAN</w:t>
      </w:r>
      <w:r w:rsidR="00823F69">
        <w:t xml:space="preserve"> s důrazem na využití adres</w:t>
      </w:r>
      <w:r w:rsidR="00295A04">
        <w:t>, podporují automatické</w:t>
      </w:r>
      <w:r w:rsidR="00A05E0A">
        <w:t xml:space="preserve"> stahování dat ze serveru </w:t>
      </w:r>
      <w:r w:rsidR="006330C7">
        <w:t>Veřejného dálkového přístupu (</w:t>
      </w:r>
      <w:r w:rsidR="00A05E0A">
        <w:t>VDP</w:t>
      </w:r>
      <w:r w:rsidR="006330C7">
        <w:t>)</w:t>
      </w:r>
      <w:r w:rsidR="00823F69">
        <w:t>, import</w:t>
      </w:r>
      <w:r w:rsidR="00A05E0A">
        <w:t xml:space="preserve"> stažených dat do geodatabáze a využívání </w:t>
      </w:r>
      <w:r w:rsidR="00823F69">
        <w:t xml:space="preserve">adresních </w:t>
      </w:r>
      <w:r w:rsidR="00A05E0A">
        <w:t>dat pomocí webových mapových služeb.</w:t>
      </w:r>
    </w:p>
    <w:p w:rsidR="00823F69" w:rsidRDefault="006B4325" w:rsidP="008664E4">
      <w:r>
        <w:t>Všechny moduly jsou dostupné jak</w:t>
      </w:r>
      <w:r w:rsidR="00823F69">
        <w:t>o spustitelné aplikace včetně zdrojového kódu, zveřejněného jako OpenSource, tak aby mohly</w:t>
      </w:r>
      <w:r w:rsidR="00CA4E61">
        <w:t xml:space="preserve"> být </w:t>
      </w:r>
      <w:r w:rsidR="00823F69">
        <w:t>jednotlivé komponenty na všech úrovních plnohodnotně začleněny</w:t>
      </w:r>
      <w:r w:rsidR="00CA4E61">
        <w:t xml:space="preserve"> </w:t>
      </w:r>
      <w:r w:rsidR="00013632">
        <w:t>do širších informačních technologií</w:t>
      </w:r>
      <w:r w:rsidR="00823F69">
        <w:t xml:space="preserve"> podle potřeby</w:t>
      </w:r>
      <w:r w:rsidR="00013632">
        <w:t>.</w:t>
      </w:r>
    </w:p>
    <w:p w:rsidR="0060600E" w:rsidRDefault="00823F69" w:rsidP="008664E4">
      <w:r>
        <w:t xml:space="preserve">Z technologického hlediska je knihovna </w:t>
      </w:r>
      <w:r w:rsidR="00474A49">
        <w:t>vytvořena v</w:t>
      </w:r>
      <w:r w:rsidR="00DF11F6">
        <w:t xml:space="preserve"> jazyku Python, aby bylo možno zabezpečit její přenositelnost na v</w:t>
      </w:r>
      <w:r w:rsidR="00C31740">
        <w:t>ětšinu současných</w:t>
      </w:r>
      <w:r w:rsidR="00DF11F6">
        <w:t xml:space="preserve"> platfor</w:t>
      </w:r>
      <w:r w:rsidR="00C31740">
        <w:t>e</w:t>
      </w:r>
      <w:r w:rsidR="00DF11F6">
        <w:t>m</w:t>
      </w:r>
      <w:r w:rsidR="00A31DEC">
        <w:t>,</w:t>
      </w:r>
      <w:r w:rsidR="00C31740">
        <w:t xml:space="preserve"> </w:t>
      </w:r>
      <w:r w:rsidR="00A31DEC">
        <w:t>bezpečné a dlouhodobé používání</w:t>
      </w:r>
      <w:r w:rsidR="00DF11F6">
        <w:t xml:space="preserve">. </w:t>
      </w:r>
      <w:r w:rsidR="00946B89">
        <w:t>Te</w:t>
      </w:r>
      <w:r>
        <w:t>s</w:t>
      </w:r>
      <w:r w:rsidR="00946B89">
        <w:t xml:space="preserve">tování funkcionality </w:t>
      </w:r>
      <w:r w:rsidR="002E043B">
        <w:t>bylo</w:t>
      </w:r>
      <w:r w:rsidR="00946B89">
        <w:t xml:space="preserve"> provedeno na platformách Microsoft Windows Desktop, Microsoft Windows Server a Linux.</w:t>
      </w:r>
    </w:p>
    <w:p w:rsidR="00B14126" w:rsidRDefault="00C46DFA" w:rsidP="00BA52EF">
      <w:pPr>
        <w:pStyle w:val="Nadpis2"/>
      </w:pPr>
      <w:bookmarkStart w:id="4" w:name="_Toc378603810"/>
      <w:r>
        <w:t>RÚIAN Downloader</w:t>
      </w:r>
      <w:bookmarkEnd w:id="4"/>
    </w:p>
    <w:p w:rsidR="009967E8" w:rsidRDefault="006330C7" w:rsidP="009967E8">
      <w:r>
        <w:t>RÚIAN Downloader je j</w:t>
      </w:r>
      <w:r w:rsidR="009967E8">
        <w:t xml:space="preserve">ednoduchý nástroj určený k automatickému stahování dat z VDP v pravidelných intervalech. Pomocí jednoduché konfigurace umožňuje stahovat jak plnou datovou sadu, tak pouze aktualizační </w:t>
      </w:r>
      <w:r w:rsidR="00CA4E61">
        <w:t>data od</w:t>
      </w:r>
      <w:r w:rsidR="009967E8">
        <w:t xml:space="preserve"> poslední aktualizace. </w:t>
      </w:r>
      <w:r w:rsidR="00F965CB">
        <w:t>Stažená</w:t>
      </w:r>
      <w:r w:rsidR="00B30735">
        <w:t xml:space="preserve"> data jsou rozbalena z archivu do </w:t>
      </w:r>
      <w:r w:rsidR="00F965CB">
        <w:t xml:space="preserve">dat ve </w:t>
      </w:r>
      <w:r w:rsidR="00B30735">
        <w:t xml:space="preserve">formátu </w:t>
      </w:r>
      <w:r w:rsidR="00F965CB">
        <w:t xml:space="preserve">XML </w:t>
      </w:r>
      <w:r w:rsidR="009162B3">
        <w:t xml:space="preserve">a připravena k importu do geodatabáze. </w:t>
      </w:r>
      <w:r w:rsidR="00CA4E61">
        <w:t xml:space="preserve"> </w:t>
      </w:r>
      <w:r w:rsidR="009162B3">
        <w:t xml:space="preserve">Modul může být nainstalován a provozován samostatně, případně nakonfigurován ke spouštění dalšího nástroje RÚIAN Importer. V této konfiguraci poskytuje </w:t>
      </w:r>
      <w:r w:rsidR="00CA4E61">
        <w:t xml:space="preserve">ucelenou funkcionalitu zabezpečující aktuálnost </w:t>
      </w:r>
      <w:r w:rsidR="009162B3">
        <w:t xml:space="preserve">lokální </w:t>
      </w:r>
      <w:r w:rsidR="00CA4E61">
        <w:t>kopie databáze RÚIAN v prostředí internetu. Jestliže je kopie databáze umístěna v oddělené síti, umožňuje po ukončení stahování zaslat upozornění na E-mail o vhodnosti přenést data a provést aktualizaci</w:t>
      </w:r>
      <w:r w:rsidR="006A3958">
        <w:t>.</w:t>
      </w:r>
      <w:r w:rsidR="00CA4E61">
        <w:t xml:space="preserve"> </w:t>
      </w:r>
    </w:p>
    <w:p w:rsidR="003C4753" w:rsidRDefault="00B97D4F" w:rsidP="003C4753">
      <w:pPr>
        <w:spacing w:before="240"/>
        <w:jc w:val="center"/>
      </w:pPr>
      <w:r w:rsidRPr="00B97D4F">
        <w:rPr>
          <w:noProof/>
          <w:lang w:val="en-US" w:eastAsia="en-US"/>
        </w:rPr>
        <w:drawing>
          <wp:inline distT="0" distB="0" distL="0" distR="0">
            <wp:extent cx="5760720" cy="1828491"/>
            <wp:effectExtent l="0" t="0" r="0" b="0"/>
            <wp:docPr id="6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53" w:rsidRPr="009967E8" w:rsidRDefault="005437EF" w:rsidP="003C4753">
      <w:pPr>
        <w:pStyle w:val="Titulek"/>
      </w:pPr>
      <w:r>
        <w:t>Obrázek</w:t>
      </w:r>
      <w:r w:rsidR="003C4753">
        <w:t xml:space="preserve"> </w:t>
      </w:r>
      <w:fldSimple w:instr=" SEQ Figure \* ARABIC ">
        <w:r w:rsidR="003C4753">
          <w:rPr>
            <w:noProof/>
          </w:rPr>
          <w:t>1</w:t>
        </w:r>
      </w:fldSimple>
      <w:r w:rsidR="003C4753">
        <w:t xml:space="preserve"> Automatické stahování dat RÚIAN Downloaderem</w:t>
      </w:r>
    </w:p>
    <w:p w:rsidR="00C46DFA" w:rsidRDefault="00C46DFA" w:rsidP="00C46DFA">
      <w:pPr>
        <w:pStyle w:val="Nadpis2"/>
      </w:pPr>
      <w:bookmarkStart w:id="5" w:name="_Toc378603811"/>
      <w:r>
        <w:lastRenderedPageBreak/>
        <w:t>RÚIAN Importer</w:t>
      </w:r>
      <w:bookmarkEnd w:id="5"/>
    </w:p>
    <w:p w:rsidR="000577BA" w:rsidRDefault="00394B05" w:rsidP="001E3542">
      <w:pPr>
        <w:keepNext/>
      </w:pPr>
      <w:r>
        <w:t xml:space="preserve">RÚIAN Importer je </w:t>
      </w:r>
      <w:r w:rsidR="0078243F">
        <w:t xml:space="preserve">nástroj umožňující po jednoduché konfiguraci vytvářet a aktualizovat kopii databáze RÚIAN z dat stažených z VDP. </w:t>
      </w:r>
      <w:r>
        <w:t>V př</w:t>
      </w:r>
      <w:r w:rsidR="005E476A">
        <w:t>ípadě použití mimo síť internet</w:t>
      </w:r>
      <w:r>
        <w:t xml:space="preserve"> je možné využít data RÚIAN umístěná v souborovém systému, </w:t>
      </w:r>
      <w:r w:rsidR="00713C02">
        <w:t>případně je možné využít RÚIAN Downloader.</w:t>
      </w:r>
    </w:p>
    <w:p w:rsidR="0078243F" w:rsidRDefault="005437EF" w:rsidP="001E3542">
      <w:pPr>
        <w:keepNext/>
      </w:pPr>
      <w:r>
        <w:t>Z důvodu zabezpečení maximální rychlosti, přenositelnosti a podpory prostorových databází je knihovna postavena na ovladači GDAL</w:t>
      </w:r>
      <w:r>
        <w:rPr>
          <w:lang w:val="en-US"/>
        </w:rPr>
        <w:t>/OGR/</w:t>
      </w:r>
      <w:r>
        <w:t>VFR.</w:t>
      </w:r>
    </w:p>
    <w:p w:rsidR="005437EF" w:rsidRDefault="005437EF" w:rsidP="001E3542">
      <w:pPr>
        <w:keepNext/>
      </w:pPr>
    </w:p>
    <w:p w:rsidR="00C351B9" w:rsidRDefault="00C351B9" w:rsidP="00A61140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Pr="0078243F" w:rsidRDefault="005437EF" w:rsidP="00B70234">
      <w:pPr>
        <w:pStyle w:val="Titulek"/>
      </w:pPr>
      <w:r>
        <w:t>Obrázek</w:t>
      </w:r>
      <w:r w:rsidR="00B70234">
        <w:t xml:space="preserve"> </w:t>
      </w:r>
      <w:fldSimple w:instr=" SEQ Figure \* ARABIC ">
        <w:r w:rsidR="003C4753">
          <w:rPr>
            <w:noProof/>
          </w:rPr>
          <w:t>2</w:t>
        </w:r>
      </w:fldSimple>
      <w:r w:rsidR="00B70234">
        <w:t xml:space="preserve"> Import dat RÚIAN do GeoDatabáze</w:t>
      </w:r>
    </w:p>
    <w:p w:rsidR="00C46DFA" w:rsidRDefault="00C46DFA" w:rsidP="00C46DFA">
      <w:pPr>
        <w:pStyle w:val="Nadpis2"/>
      </w:pPr>
      <w:bookmarkStart w:id="6" w:name="_Toc378603812"/>
      <w:r>
        <w:t xml:space="preserve">RÚIAN </w:t>
      </w:r>
      <w:r w:rsidR="00AE165B">
        <w:t xml:space="preserve">Web </w:t>
      </w:r>
      <w:r>
        <w:t>Services</w:t>
      </w:r>
      <w:bookmarkEnd w:id="6"/>
    </w:p>
    <w:p w:rsidR="001A268C" w:rsidRDefault="00DC5352" w:rsidP="001A268C">
      <w:r>
        <w:t>RÚIAN WebServices je komplexní implementace webových služeb nad replikou databáze  RÚIAN</w:t>
      </w:r>
      <w:r w:rsidR="008516F1">
        <w:t xml:space="preserve"> zaměřující se na využití adres v databázi. Webové služby jsou standardizovány v rozhraní REST a SOAP v souladu s </w:t>
      </w:r>
      <w:hyperlink r:id="rId12" w:history="1">
        <w:r w:rsidR="008516F1" w:rsidRPr="008516F1">
          <w:rPr>
            <w:rStyle w:val="Hypertextovodkaz"/>
          </w:rPr>
          <w:t>metodikou</w:t>
        </w:r>
      </w:hyperlink>
      <w:r w:rsidR="008516F1">
        <w:t xml:space="preserve"> ČÚZK.</w:t>
      </w:r>
    </w:p>
    <w:p w:rsidR="003505C6" w:rsidRDefault="008A24C6" w:rsidP="00A7086D">
      <w:pPr>
        <w:spacing w:before="240"/>
        <w:jc w:val="center"/>
      </w:pPr>
      <w:r w:rsidRPr="008A24C6">
        <w:rPr>
          <w:noProof/>
          <w:lang w:val="en-US" w:eastAsia="en-US"/>
        </w:rPr>
        <w:drawing>
          <wp:inline distT="0" distB="0" distL="0" distR="0">
            <wp:extent cx="5347852" cy="2263970"/>
            <wp:effectExtent l="19050" t="0" r="5198" b="0"/>
            <wp:docPr id="9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60" cy="226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34" w:rsidRDefault="00B70234" w:rsidP="00B70234">
      <w:pPr>
        <w:pStyle w:val="Titulek"/>
      </w:pPr>
      <w:r>
        <w:t xml:space="preserve">Figure </w:t>
      </w:r>
      <w:fldSimple w:instr=" SEQ Figure \* ARABIC ">
        <w:r w:rsidR="003C4753">
          <w:rPr>
            <w:noProof/>
          </w:rPr>
          <w:t>3</w:t>
        </w:r>
      </w:fldSimple>
      <w:r>
        <w:t xml:space="preserve"> Využití adres RÚIAN pomocí služeb</w:t>
      </w:r>
    </w:p>
    <w:p w:rsidR="0000625F" w:rsidRDefault="002B4899" w:rsidP="0000625F">
      <w:pPr>
        <w:pStyle w:val="Nadpis1"/>
      </w:pPr>
      <w:r>
        <w:lastRenderedPageBreak/>
        <w:t>Instalace</w:t>
      </w:r>
    </w:p>
    <w:p w:rsidR="00CC6759" w:rsidRPr="00243F69" w:rsidRDefault="00DB619D" w:rsidP="004137E8">
      <w:r>
        <w:t xml:space="preserve">Aktuální verze knihovny je dostupná na </w:t>
      </w:r>
      <w:hyperlink r:id="rId14" w:history="1">
        <w:r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rozbalíme archiv.</w:t>
      </w:r>
      <w:r w:rsidR="00243F69">
        <w:t xml:space="preserve"> Dále stáhneme knihovnu GDAL</w:t>
      </w:r>
      <w:r w:rsidR="00034D5D">
        <w:rPr>
          <w:lang w:val="en-US"/>
        </w:rPr>
        <w:t>/OGR s podporou VFR</w:t>
      </w:r>
      <w:r w:rsidR="00AD6AE5">
        <w:rPr>
          <w:lang w:val="en-US"/>
        </w:rPr>
        <w:t xml:space="preserve"> </w:t>
      </w:r>
      <w:hyperlink r:id="rId15" w:history="1">
        <w:r w:rsidR="00AD6AE5" w:rsidRPr="00695C90">
          <w:rPr>
            <w:rStyle w:val="Hypertextovodkaz"/>
          </w:rPr>
          <w:t>http://geo1.fsv.cvut.cz/landa/vfr/OSGeo4W_vfr.zip</w:t>
        </w:r>
      </w:hyperlink>
      <w:r w:rsidR="00034D5D">
        <w:rPr>
          <w:lang w:val="en-US"/>
        </w:rPr>
        <w:t xml:space="preserve"> do stejné</w:t>
      </w:r>
      <w:r w:rsidR="00243F69">
        <w:rPr>
          <w:lang w:val="en-US"/>
        </w:rPr>
        <w:t>ho adres</w:t>
      </w:r>
      <w:r w:rsidR="00243F69">
        <w:t>áře.</w:t>
      </w:r>
    </w:p>
    <w:p w:rsidR="00DB619D" w:rsidRDefault="00DB619D" w:rsidP="00DB619D">
      <w:pPr>
        <w:pStyle w:val="Nadpis2"/>
      </w:pPr>
      <w:bookmarkStart w:id="7" w:name="_Toc389079818"/>
      <w:r>
        <w:t>Společné skript</w:t>
      </w:r>
      <w:bookmarkEnd w:id="7"/>
      <w:r>
        <w:t>y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3115"/>
        <w:gridCol w:w="6065"/>
      </w:tblGrid>
      <w:tr w:rsidR="00DB619D" w:rsidRPr="00500EF6" w:rsidTr="00BE70E7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DB619D" w:rsidRDefault="00DB619D" w:rsidP="00BE70E7">
            <w:pPr>
              <w:spacing w:before="0" w:after="0"/>
            </w:pPr>
            <w:r>
              <w:t>Obsah</w:t>
            </w:r>
          </w:p>
        </w:tc>
      </w:tr>
      <w:tr w:rsidR="00DB619D" w:rsidTr="00BE70E7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 w:rsidRPr="00CF39AC">
              <w:t>DownloadRUIAN.bat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>Stáhne data RÚIAN</w:t>
            </w:r>
            <w:r w:rsidR="007E3772">
              <w:t xml:space="preserve"> dle aktuálního nasta</w:t>
            </w:r>
            <w:r>
              <w:t>vení.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r w:rsidRPr="00CF39AC">
              <w:t>StartAutomaticDownload.bat</w:t>
            </w:r>
          </w:p>
        </w:tc>
        <w:tc>
          <w:tcPr>
            <w:tcW w:w="6653" w:type="dxa"/>
            <w:shd w:val="clear" w:color="auto" w:fill="auto"/>
          </w:tcPr>
          <w:p w:rsidR="00DB619D" w:rsidRDefault="00CF39AC" w:rsidP="00BE70E7">
            <w:pPr>
              <w:spacing w:before="0" w:after="0"/>
            </w:pPr>
            <w:r>
              <w:t>Registruje službu tak, aby se stahování a import spouštělo automaticky jednou denně.</w:t>
            </w:r>
          </w:p>
        </w:tc>
      </w:tr>
      <w:tr w:rsidR="00DB619D" w:rsidRPr="002969F1" w:rsidTr="00BE70E7">
        <w:tc>
          <w:tcPr>
            <w:tcW w:w="2437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 w:rsidRPr="00CF39AC">
              <w:t>StopAutomaticDownload.bat</w:t>
            </w:r>
          </w:p>
        </w:tc>
        <w:tc>
          <w:tcPr>
            <w:tcW w:w="6653" w:type="dxa"/>
            <w:shd w:val="clear" w:color="auto" w:fill="F2DBDB" w:themeFill="accent2" w:themeFillTint="33"/>
          </w:tcPr>
          <w:p w:rsidR="00DB619D" w:rsidRDefault="00CF39AC" w:rsidP="00BE70E7">
            <w:pPr>
              <w:spacing w:before="0" w:after="0"/>
            </w:pPr>
            <w:r>
              <w:t xml:space="preserve">Zastavuje službu registrovanou pomocí </w:t>
            </w:r>
            <w:r w:rsidRPr="00CF39AC">
              <w:t>StartAutomaticDownload.bat</w:t>
            </w:r>
            <w:r>
              <w:rPr>
                <w:rStyle w:val="Znakapoznpodarou"/>
              </w:rPr>
              <w:footnoteReference w:id="1"/>
            </w:r>
            <w:r>
              <w:t>.</w:t>
            </w:r>
          </w:p>
        </w:tc>
      </w:tr>
      <w:tr w:rsidR="00CF39AC" w:rsidRPr="002969F1" w:rsidTr="00CF39AC">
        <w:tc>
          <w:tcPr>
            <w:tcW w:w="2437" w:type="dxa"/>
            <w:shd w:val="clear" w:color="auto" w:fill="auto"/>
          </w:tcPr>
          <w:p w:rsidR="00CF39AC" w:rsidRPr="00CF39AC" w:rsidRDefault="00CF39AC" w:rsidP="00BE70E7">
            <w:pPr>
              <w:spacing w:before="0" w:after="0"/>
            </w:pPr>
            <w:r w:rsidRPr="00CF39AC">
              <w:t>ImportRUIAN.bat</w:t>
            </w:r>
          </w:p>
        </w:tc>
        <w:tc>
          <w:tcPr>
            <w:tcW w:w="6653" w:type="dxa"/>
            <w:shd w:val="clear" w:color="auto" w:fill="auto"/>
          </w:tcPr>
          <w:p w:rsidR="00CF39AC" w:rsidRDefault="00CF39AC" w:rsidP="00BE70E7">
            <w:pPr>
              <w:spacing w:before="0" w:after="0"/>
            </w:pPr>
            <w:r>
              <w:t>Naimportuje stažená data do databáze dle nastavení.</w:t>
            </w:r>
          </w:p>
        </w:tc>
      </w:tr>
    </w:tbl>
    <w:p w:rsidR="00DB619D" w:rsidRPr="004137E8" w:rsidRDefault="00DB619D" w:rsidP="004137E8"/>
    <w:p w:rsidR="00295A04" w:rsidRDefault="00295A04" w:rsidP="00295A04">
      <w:pPr>
        <w:pStyle w:val="Nadpis1"/>
      </w:pPr>
      <w:bookmarkStart w:id="8" w:name="_Toc378603813"/>
      <w:r>
        <w:lastRenderedPageBreak/>
        <w:t>Použité zkratky</w:t>
      </w:r>
      <w:bookmarkEnd w:id="8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5305C8" w:rsidP="00295A04">
            <w:hyperlink r:id="rId16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5305C8" w:rsidP="00295A04">
            <w:hyperlink r:id="rId17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5305C8" w:rsidP="00127F0E">
            <w:hyperlink r:id="rId18" w:history="1">
              <w:r w:rsidR="00127F0E">
                <w:rPr>
                  <w:rStyle w:val="Hypertextovodkaz"/>
                </w:rPr>
                <w:t>OpenSource</w:t>
              </w:r>
            </w:hyperlink>
          </w:p>
        </w:tc>
        <w:tc>
          <w:tcPr>
            <w:tcW w:w="7380" w:type="dxa"/>
          </w:tcPr>
          <w:p w:rsidR="00295A04" w:rsidRDefault="00A24247" w:rsidP="00295A04">
            <w:r>
              <w:t xml:space="preserve">OpenSource Software </w:t>
            </w:r>
            <w:r w:rsidR="005A5013">
              <w:t>Initiative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B18" w:rsidRDefault="00A00B18">
      <w:r>
        <w:separator/>
      </w:r>
    </w:p>
  </w:endnote>
  <w:endnote w:type="continuationSeparator" w:id="0">
    <w:p w:rsidR="00A00B18" w:rsidRDefault="00A00B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3B0262" w:rsidRDefault="00516A1B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>
      <w:rPr>
        <w:rFonts w:ascii="Arial" w:hAnsi="Arial" w:cs="Arial"/>
        <w:sz w:val="18"/>
        <w:szCs w:val="18"/>
      </w:rPr>
      <w:t>059</w:t>
    </w:r>
    <w:r w:rsidR="00D141EB">
      <w:rPr>
        <w:rFonts w:ascii="Arial" w:hAnsi="Arial" w:cs="Arial"/>
        <w:sz w:val="18"/>
        <w:szCs w:val="18"/>
      </w:rPr>
      <w:tab/>
      <w:t xml:space="preserve">Verze: </w:t>
    </w:r>
    <w:r w:rsidR="008D21AF">
      <w:rPr>
        <w:rFonts w:ascii="Arial" w:hAnsi="Arial" w:cs="Arial"/>
        <w:sz w:val="18"/>
        <w:szCs w:val="18"/>
      </w:rPr>
      <w:t>1</w:t>
    </w:r>
    <w:r w:rsidR="00D141EB">
      <w:rPr>
        <w:rFonts w:ascii="Arial" w:hAnsi="Arial" w:cs="Arial"/>
        <w:sz w:val="18"/>
        <w:szCs w:val="18"/>
      </w:rPr>
      <w:t>.</w:t>
    </w:r>
    <w:r w:rsidR="008D21AF">
      <w:rPr>
        <w:rFonts w:ascii="Arial" w:hAnsi="Arial" w:cs="Arial"/>
        <w:sz w:val="18"/>
        <w:szCs w:val="18"/>
      </w:rPr>
      <w:t>0.0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5305C8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5305C8" w:rsidRPr="00991AB9">
      <w:rPr>
        <w:rFonts w:ascii="Arial" w:hAnsi="Arial" w:cs="Arial"/>
        <w:smallCaps/>
        <w:sz w:val="18"/>
        <w:szCs w:val="18"/>
      </w:rPr>
      <w:fldChar w:fldCharType="separate"/>
    </w:r>
    <w:r w:rsidR="002E043B">
      <w:rPr>
        <w:rFonts w:ascii="Arial" w:hAnsi="Arial" w:cs="Arial"/>
        <w:smallCaps/>
        <w:noProof/>
        <w:sz w:val="18"/>
        <w:szCs w:val="18"/>
      </w:rPr>
      <w:t>3</w:t>
    </w:r>
    <w:r w:rsidR="005305C8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5305C8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5305C8" w:rsidRPr="00991AB9">
      <w:rPr>
        <w:rFonts w:ascii="Arial" w:hAnsi="Arial" w:cs="Arial"/>
        <w:smallCaps/>
        <w:sz w:val="18"/>
        <w:szCs w:val="18"/>
      </w:rPr>
      <w:fldChar w:fldCharType="separate"/>
    </w:r>
    <w:r w:rsidR="002E043B">
      <w:rPr>
        <w:rFonts w:ascii="Arial" w:hAnsi="Arial" w:cs="Arial"/>
        <w:smallCaps/>
        <w:noProof/>
        <w:sz w:val="18"/>
        <w:szCs w:val="18"/>
      </w:rPr>
      <w:t>6</w:t>
    </w:r>
    <w:r w:rsidR="005305C8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516A1B" w:rsidRDefault="00516A1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B18" w:rsidRDefault="00A00B18">
      <w:r>
        <w:separator/>
      </w:r>
    </w:p>
  </w:footnote>
  <w:footnote w:type="continuationSeparator" w:id="0">
    <w:p w:rsidR="00A00B18" w:rsidRDefault="00A00B18">
      <w:r>
        <w:continuationSeparator/>
      </w:r>
    </w:p>
  </w:footnote>
  <w:footnote w:id="1">
    <w:p w:rsidR="00CF39AC" w:rsidRDefault="00CF39AC">
      <w:pPr>
        <w:pStyle w:val="Textpoznpodarou"/>
      </w:pPr>
      <w:r>
        <w:rPr>
          <w:rStyle w:val="Znakapoznpodarou"/>
        </w:rPr>
        <w:footnoteRef/>
      </w:r>
      <w:r>
        <w:t xml:space="preserve"> Je potřeba jen na operačním systému Microsoft Windows, na ostatních systémech se využije běžného plánovače úloh.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A1B" w:rsidRPr="009B2F46" w:rsidRDefault="00516A1B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3632"/>
    <w:rsid w:val="000170B0"/>
    <w:rsid w:val="000308D6"/>
    <w:rsid w:val="00032ADB"/>
    <w:rsid w:val="00034D5D"/>
    <w:rsid w:val="00054361"/>
    <w:rsid w:val="00057599"/>
    <w:rsid w:val="000577BA"/>
    <w:rsid w:val="00083A2F"/>
    <w:rsid w:val="0009016D"/>
    <w:rsid w:val="00092F88"/>
    <w:rsid w:val="00094C40"/>
    <w:rsid w:val="00097122"/>
    <w:rsid w:val="000B01C1"/>
    <w:rsid w:val="000B1C70"/>
    <w:rsid w:val="000B31DD"/>
    <w:rsid w:val="000B5B84"/>
    <w:rsid w:val="000C4764"/>
    <w:rsid w:val="000D1A6D"/>
    <w:rsid w:val="000D227A"/>
    <w:rsid w:val="000D3087"/>
    <w:rsid w:val="000D4C96"/>
    <w:rsid w:val="000E2DF5"/>
    <w:rsid w:val="000E2E49"/>
    <w:rsid w:val="000E633B"/>
    <w:rsid w:val="000F0C2B"/>
    <w:rsid w:val="000F6786"/>
    <w:rsid w:val="00107A65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43F69"/>
    <w:rsid w:val="00253DE3"/>
    <w:rsid w:val="002607AD"/>
    <w:rsid w:val="0027023F"/>
    <w:rsid w:val="00274C34"/>
    <w:rsid w:val="0028548D"/>
    <w:rsid w:val="00286839"/>
    <w:rsid w:val="002873A6"/>
    <w:rsid w:val="00292907"/>
    <w:rsid w:val="00295A04"/>
    <w:rsid w:val="002969F1"/>
    <w:rsid w:val="002A2A72"/>
    <w:rsid w:val="002A3D95"/>
    <w:rsid w:val="002B1AF9"/>
    <w:rsid w:val="002B4899"/>
    <w:rsid w:val="002B5469"/>
    <w:rsid w:val="002B590B"/>
    <w:rsid w:val="002E043B"/>
    <w:rsid w:val="002E5787"/>
    <w:rsid w:val="002F0786"/>
    <w:rsid w:val="002F77BF"/>
    <w:rsid w:val="00300A2E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9318D"/>
    <w:rsid w:val="00394B05"/>
    <w:rsid w:val="003A3BA7"/>
    <w:rsid w:val="003C4753"/>
    <w:rsid w:val="003E0C52"/>
    <w:rsid w:val="003E44CB"/>
    <w:rsid w:val="003F21BF"/>
    <w:rsid w:val="003F5E34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96E35"/>
    <w:rsid w:val="004B4E8D"/>
    <w:rsid w:val="004B50F7"/>
    <w:rsid w:val="004C61C7"/>
    <w:rsid w:val="004F0FD9"/>
    <w:rsid w:val="00500EF6"/>
    <w:rsid w:val="0051238C"/>
    <w:rsid w:val="00516A1B"/>
    <w:rsid w:val="00521F16"/>
    <w:rsid w:val="00526C2B"/>
    <w:rsid w:val="005305C8"/>
    <w:rsid w:val="00531F74"/>
    <w:rsid w:val="0053786D"/>
    <w:rsid w:val="00537C75"/>
    <w:rsid w:val="005437EF"/>
    <w:rsid w:val="00554571"/>
    <w:rsid w:val="005621F7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54F0"/>
    <w:rsid w:val="005E476A"/>
    <w:rsid w:val="005F2D3C"/>
    <w:rsid w:val="006023A7"/>
    <w:rsid w:val="0060600E"/>
    <w:rsid w:val="006167D0"/>
    <w:rsid w:val="00617B8D"/>
    <w:rsid w:val="00621E57"/>
    <w:rsid w:val="006259BC"/>
    <w:rsid w:val="006330C7"/>
    <w:rsid w:val="006469E2"/>
    <w:rsid w:val="006600D2"/>
    <w:rsid w:val="006668FA"/>
    <w:rsid w:val="0067062B"/>
    <w:rsid w:val="0067209E"/>
    <w:rsid w:val="00686A53"/>
    <w:rsid w:val="00694371"/>
    <w:rsid w:val="00696B68"/>
    <w:rsid w:val="006A1FD4"/>
    <w:rsid w:val="006A2E29"/>
    <w:rsid w:val="006A3958"/>
    <w:rsid w:val="006B0598"/>
    <w:rsid w:val="006B4325"/>
    <w:rsid w:val="006E1026"/>
    <w:rsid w:val="00704478"/>
    <w:rsid w:val="00713C02"/>
    <w:rsid w:val="00716AD5"/>
    <w:rsid w:val="00721245"/>
    <w:rsid w:val="00725A5B"/>
    <w:rsid w:val="00736772"/>
    <w:rsid w:val="00743982"/>
    <w:rsid w:val="007469E3"/>
    <w:rsid w:val="00757DF6"/>
    <w:rsid w:val="00764616"/>
    <w:rsid w:val="00774A53"/>
    <w:rsid w:val="0078243F"/>
    <w:rsid w:val="00786666"/>
    <w:rsid w:val="007A3C35"/>
    <w:rsid w:val="007B07EA"/>
    <w:rsid w:val="007B73C1"/>
    <w:rsid w:val="007C2F23"/>
    <w:rsid w:val="007C4922"/>
    <w:rsid w:val="007E3772"/>
    <w:rsid w:val="007E6F6E"/>
    <w:rsid w:val="007F3CFA"/>
    <w:rsid w:val="0080026F"/>
    <w:rsid w:val="00812A0E"/>
    <w:rsid w:val="00823F69"/>
    <w:rsid w:val="0083334D"/>
    <w:rsid w:val="00840167"/>
    <w:rsid w:val="0084090B"/>
    <w:rsid w:val="00841438"/>
    <w:rsid w:val="0084321C"/>
    <w:rsid w:val="008516F1"/>
    <w:rsid w:val="0086144B"/>
    <w:rsid w:val="00863649"/>
    <w:rsid w:val="008664E4"/>
    <w:rsid w:val="00870C06"/>
    <w:rsid w:val="00877F4C"/>
    <w:rsid w:val="0088417C"/>
    <w:rsid w:val="00894443"/>
    <w:rsid w:val="008A24C6"/>
    <w:rsid w:val="008B7928"/>
    <w:rsid w:val="008D03A3"/>
    <w:rsid w:val="008D0BD6"/>
    <w:rsid w:val="008D21AF"/>
    <w:rsid w:val="008D53A5"/>
    <w:rsid w:val="008E7D68"/>
    <w:rsid w:val="008F1E99"/>
    <w:rsid w:val="00905451"/>
    <w:rsid w:val="009162B3"/>
    <w:rsid w:val="00921873"/>
    <w:rsid w:val="00924A39"/>
    <w:rsid w:val="00926E25"/>
    <w:rsid w:val="00933C48"/>
    <w:rsid w:val="0094000D"/>
    <w:rsid w:val="009463F7"/>
    <w:rsid w:val="00946B89"/>
    <w:rsid w:val="009477CA"/>
    <w:rsid w:val="00962DA3"/>
    <w:rsid w:val="0096475F"/>
    <w:rsid w:val="00971365"/>
    <w:rsid w:val="00984959"/>
    <w:rsid w:val="009967E8"/>
    <w:rsid w:val="0099795E"/>
    <w:rsid w:val="009A14D6"/>
    <w:rsid w:val="009B2F46"/>
    <w:rsid w:val="009D35C6"/>
    <w:rsid w:val="009E741C"/>
    <w:rsid w:val="00A00B18"/>
    <w:rsid w:val="00A04979"/>
    <w:rsid w:val="00A05E0A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939F3"/>
    <w:rsid w:val="00A958D2"/>
    <w:rsid w:val="00AA6B74"/>
    <w:rsid w:val="00AB2CA3"/>
    <w:rsid w:val="00AB6279"/>
    <w:rsid w:val="00AC4EEA"/>
    <w:rsid w:val="00AD02E2"/>
    <w:rsid w:val="00AD07B7"/>
    <w:rsid w:val="00AD6AE5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91EAC"/>
    <w:rsid w:val="00B932F8"/>
    <w:rsid w:val="00B97D4F"/>
    <w:rsid w:val="00BA52EF"/>
    <w:rsid w:val="00BB4745"/>
    <w:rsid w:val="00BC449A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2066"/>
    <w:rsid w:val="00C447A4"/>
    <w:rsid w:val="00C457C9"/>
    <w:rsid w:val="00C46870"/>
    <w:rsid w:val="00C46DFA"/>
    <w:rsid w:val="00C557D3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CF39AC"/>
    <w:rsid w:val="00D00099"/>
    <w:rsid w:val="00D00D7A"/>
    <w:rsid w:val="00D141EB"/>
    <w:rsid w:val="00D2055B"/>
    <w:rsid w:val="00D20609"/>
    <w:rsid w:val="00D27ED5"/>
    <w:rsid w:val="00D36279"/>
    <w:rsid w:val="00D37E73"/>
    <w:rsid w:val="00D45508"/>
    <w:rsid w:val="00D45F29"/>
    <w:rsid w:val="00D60E71"/>
    <w:rsid w:val="00D632EE"/>
    <w:rsid w:val="00D81431"/>
    <w:rsid w:val="00D976DC"/>
    <w:rsid w:val="00DB4DAD"/>
    <w:rsid w:val="00DB619D"/>
    <w:rsid w:val="00DC5352"/>
    <w:rsid w:val="00DD4CDE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2F4E"/>
    <w:rsid w:val="00EB3D8C"/>
    <w:rsid w:val="00EB4F94"/>
    <w:rsid w:val="00EB5183"/>
    <w:rsid w:val="00EC4CB1"/>
    <w:rsid w:val="00ED5D60"/>
    <w:rsid w:val="00F01AEB"/>
    <w:rsid w:val="00F02109"/>
    <w:rsid w:val="00F02E72"/>
    <w:rsid w:val="00F21616"/>
    <w:rsid w:val="00F36902"/>
    <w:rsid w:val="00F4066D"/>
    <w:rsid w:val="00F40B8C"/>
    <w:rsid w:val="00F77E32"/>
    <w:rsid w:val="00F90690"/>
    <w:rsid w:val="00F92194"/>
    <w:rsid w:val="00F965CB"/>
    <w:rsid w:val="00F9660E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opensourc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bivoj.vugtk.cz/euradin/Doc/WP03/MetodikaWeboveSluzby.docx" TargetMode="External"/><Relationship Id="rId17" Type="http://schemas.openxmlformats.org/officeDocument/2006/relationships/hyperlink" Target="http://vdp.cuzk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zk.cz/ruian/RUIAN.asp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hyperlink" Target="http://geo1.fsv.cvut.cz/landa/vfr/OSGeo4W_vfr.zip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ugtk21/RUIANToolbox/archive/maste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1A47A4"/>
    <w:rsid w:val="0021579C"/>
    <w:rsid w:val="00313905"/>
    <w:rsid w:val="00383019"/>
    <w:rsid w:val="00540D9C"/>
    <w:rsid w:val="005C46CE"/>
    <w:rsid w:val="00681605"/>
    <w:rsid w:val="008E3E5C"/>
    <w:rsid w:val="009525F1"/>
    <w:rsid w:val="009627FA"/>
    <w:rsid w:val="00B85A66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4AC8AA-2AAB-4C39-9691-25C416E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4684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222</cp:revision>
  <cp:lastPrinted>2013-12-05T09:41:00Z</cp:lastPrinted>
  <dcterms:created xsi:type="dcterms:W3CDTF">2013-06-05T08:53:00Z</dcterms:created>
  <dcterms:modified xsi:type="dcterms:W3CDTF">2014-05-28T20:52:00Z</dcterms:modified>
</cp:coreProperties>
</file>